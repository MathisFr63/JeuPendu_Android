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A9B80" w14:textId="77777777" w:rsidR="00C302D8" w:rsidRPr="00C302D8" w:rsidRDefault="00C302D8" w:rsidP="00C302D8">
      <w:pPr>
        <w:shd w:val="clear" w:color="auto" w:fill="FFFFFF"/>
        <w:spacing w:after="150" w:line="240" w:lineRule="auto"/>
        <w:outlineLvl w:val="0"/>
        <w:rPr>
          <w:rFonts w:ascii="Trebuchet MS" w:eastAsia="Times New Roman" w:hAnsi="Trebuchet MS" w:cs="Times New Roman"/>
          <w:b/>
          <w:bCs/>
          <w:color w:val="555555"/>
          <w:kern w:val="36"/>
          <w:sz w:val="30"/>
          <w:szCs w:val="30"/>
          <w:lang w:eastAsia="fr-FR"/>
        </w:rPr>
      </w:pPr>
      <w:r w:rsidRPr="00C302D8">
        <w:rPr>
          <w:rFonts w:ascii="Trebuchet MS" w:eastAsia="Times New Roman" w:hAnsi="Trebuchet MS" w:cs="Times New Roman"/>
          <w:b/>
          <w:bCs/>
          <w:color w:val="555555"/>
          <w:kern w:val="36"/>
          <w:sz w:val="30"/>
          <w:szCs w:val="30"/>
          <w:lang w:eastAsia="fr-FR"/>
        </w:rPr>
        <w:t>DOCUMENTATION : 0/20</w:t>
      </w:r>
    </w:p>
    <w:p w14:paraId="54CC5DA2" w14:textId="09678CBE" w:rsidR="00C302D8" w:rsidRPr="00C302D8" w:rsidRDefault="00C302D8" w:rsidP="00C302D8">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décrire le contexte de mon application, pour que n’importe qui soit capable de comprendre à quoi elle sert.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2 points]</w:t>
      </w:r>
      <w:r w:rsidRPr="00C302D8">
        <w:rPr>
          <w:rFonts w:ascii="Verdana" w:eastAsia="Times New Roman" w:hAnsi="Verdana" w:cs="Times New Roman"/>
          <w:color w:val="303030"/>
          <w:sz w:val="18"/>
          <w:szCs w:val="18"/>
          <w:lang w:eastAsia="fr-FR"/>
        </w:rPr>
        <w:br/>
      </w:r>
      <w:ins w:id="0"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612D5B">
        <w:rPr>
          <w:rFonts w:ascii="Verdana" w:eastAsia="Times New Roman" w:hAnsi="Verdana" w:cs="Times New Roman"/>
          <w:b/>
          <w:bCs/>
          <w:i/>
          <w:iCs/>
          <w:color w:val="303030"/>
          <w:sz w:val="18"/>
          <w:szCs w:val="18"/>
          <w:lang w:eastAsia="fr-FR"/>
        </w:rPr>
        <w:t>Première partie de la documentation : "Contexte</w:t>
      </w:r>
      <w:r w:rsidR="008A3653">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t>=&gt; 0/2</w:t>
      </w:r>
    </w:p>
    <w:p w14:paraId="3F30EB6A" w14:textId="0C5488FA" w:rsidR="00C302D8" w:rsidRPr="00C302D8" w:rsidRDefault="00C302D8" w:rsidP="00C302D8">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faire un diagramme de cas d’utilisation pour mettre en avant les différentes fonctionnalités de mon application.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5 points]</w:t>
      </w:r>
      <w:r w:rsidRPr="00C302D8">
        <w:rPr>
          <w:rFonts w:ascii="Verdana" w:eastAsia="Times New Roman" w:hAnsi="Verdana" w:cs="Times New Roman"/>
          <w:color w:val="303030"/>
          <w:sz w:val="18"/>
          <w:szCs w:val="18"/>
          <w:lang w:eastAsia="fr-FR"/>
        </w:rPr>
        <w:br/>
      </w:r>
      <w:ins w:id="1"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943EAB">
        <w:rPr>
          <w:rFonts w:ascii="Verdana" w:eastAsia="Times New Roman" w:hAnsi="Verdana" w:cs="Times New Roman"/>
          <w:b/>
          <w:bCs/>
          <w:i/>
          <w:iCs/>
          <w:color w:val="303030"/>
          <w:sz w:val="18"/>
          <w:szCs w:val="18"/>
          <w:lang w:eastAsia="fr-FR"/>
        </w:rPr>
        <w:t>Deuxième partie de la documentation : "</w:t>
      </w:r>
      <w:r w:rsidR="009A252E">
        <w:rPr>
          <w:rFonts w:ascii="Verdana" w:eastAsia="Times New Roman" w:hAnsi="Verdana" w:cs="Times New Roman"/>
          <w:b/>
          <w:bCs/>
          <w:i/>
          <w:iCs/>
          <w:color w:val="303030"/>
          <w:sz w:val="18"/>
          <w:szCs w:val="18"/>
          <w:lang w:eastAsia="fr-FR"/>
        </w:rPr>
        <w:t>Diagramme de cas d'utilisation</w:t>
      </w:r>
      <w:r w:rsidR="00943EAB">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t>=&gt; 0/5</w:t>
      </w:r>
    </w:p>
    <w:p w14:paraId="52C419FF" w14:textId="73DB43CD" w:rsidR="00C302D8" w:rsidRPr="00C302D8" w:rsidRDefault="00C302D8" w:rsidP="00C302D8">
      <w:pPr>
        <w:numPr>
          <w:ilvl w:val="0"/>
          <w:numId w:val="3"/>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concevoir un diagramme UML de qualité représentant mon application.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7 points]</w:t>
      </w:r>
      <w:r w:rsidRPr="00C302D8">
        <w:rPr>
          <w:rFonts w:ascii="Verdana" w:eastAsia="Times New Roman" w:hAnsi="Verdana" w:cs="Times New Roman"/>
          <w:color w:val="303030"/>
          <w:sz w:val="18"/>
          <w:szCs w:val="18"/>
          <w:lang w:eastAsia="fr-FR"/>
        </w:rPr>
        <w:br/>
      </w:r>
      <w:ins w:id="2"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0C561F" w:rsidRPr="00AB32E1">
        <w:rPr>
          <w:rFonts w:ascii="Verdana" w:eastAsia="Times New Roman" w:hAnsi="Verdana" w:cs="Times New Roman"/>
          <w:b/>
          <w:bCs/>
          <w:i/>
          <w:iCs/>
          <w:sz w:val="18"/>
          <w:szCs w:val="18"/>
          <w:lang w:eastAsia="fr-FR"/>
        </w:rPr>
        <w:t>Troisième partie de la documentation : "Diagramme UML"</w:t>
      </w:r>
      <w:r w:rsidRPr="00AB32E1">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0/7</w:t>
      </w:r>
    </w:p>
    <w:p w14:paraId="48263955" w14:textId="0044A5FB" w:rsidR="00C302D8" w:rsidRPr="00C302D8" w:rsidRDefault="00C302D8" w:rsidP="00C302D8">
      <w:p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b/>
          <w:bCs/>
          <w:color w:val="303030"/>
          <w:sz w:val="18"/>
          <w:szCs w:val="18"/>
          <w:lang w:eastAsia="fr-FR"/>
        </w:rPr>
        <w:t>Je sais décrire un diagramme UML en mettant en valeur et en justifiant les éléments essentiels. [</w:t>
      </w:r>
      <w:proofErr w:type="gramStart"/>
      <w:r w:rsidRPr="00C302D8">
        <w:rPr>
          <w:rFonts w:ascii="Verdana" w:eastAsia="Times New Roman" w:hAnsi="Verdana" w:cs="Times New Roman"/>
          <w:b/>
          <w:bCs/>
          <w:color w:val="303030"/>
          <w:sz w:val="18"/>
          <w:szCs w:val="18"/>
          <w:lang w:eastAsia="fr-FR"/>
        </w:rPr>
        <w:t>sur</w:t>
      </w:r>
      <w:proofErr w:type="gramEnd"/>
      <w:r w:rsidRPr="00C302D8">
        <w:rPr>
          <w:rFonts w:ascii="Verdana" w:eastAsia="Times New Roman" w:hAnsi="Verdana" w:cs="Times New Roman"/>
          <w:b/>
          <w:bCs/>
          <w:color w:val="303030"/>
          <w:sz w:val="18"/>
          <w:szCs w:val="18"/>
          <w:lang w:eastAsia="fr-FR"/>
        </w:rPr>
        <w:t xml:space="preserve"> 6 points]</w:t>
      </w:r>
      <w:r w:rsidRPr="00C302D8">
        <w:rPr>
          <w:rFonts w:ascii="Verdana" w:eastAsia="Times New Roman" w:hAnsi="Verdana" w:cs="Times New Roman"/>
          <w:b/>
          <w:bCs/>
          <w:color w:val="303030"/>
          <w:sz w:val="18"/>
          <w:szCs w:val="18"/>
          <w:lang w:eastAsia="fr-FR"/>
        </w:rPr>
        <w:br/>
        <w:t>*</w:t>
      </w:r>
      <w:ins w:id="3"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0256D3">
        <w:rPr>
          <w:rFonts w:ascii="Verdana" w:eastAsia="Times New Roman" w:hAnsi="Verdana" w:cs="Times New Roman"/>
          <w:b/>
          <w:bCs/>
          <w:i/>
          <w:iCs/>
          <w:color w:val="303030"/>
          <w:sz w:val="18"/>
          <w:szCs w:val="18"/>
          <w:lang w:eastAsia="fr-FR"/>
        </w:rPr>
        <w:t>Troisième partie de la documentation : "Diagramme UML"</w:t>
      </w:r>
      <w:r w:rsidR="00B5258F">
        <w:rPr>
          <w:rFonts w:ascii="Verdana" w:eastAsia="Times New Roman" w:hAnsi="Verdana" w:cs="Times New Roman"/>
          <w:b/>
          <w:bCs/>
          <w:i/>
          <w:iCs/>
          <w:color w:val="303030"/>
          <w:sz w:val="18"/>
          <w:szCs w:val="18"/>
          <w:lang w:eastAsia="fr-FR"/>
        </w:rPr>
        <w:t xml:space="preserve"> (en dessous du diagramme)</w:t>
      </w:r>
      <w:r w:rsidRPr="00C302D8">
        <w:rPr>
          <w:rFonts w:ascii="Verdana" w:eastAsia="Times New Roman" w:hAnsi="Verdana" w:cs="Times New Roman"/>
          <w:b/>
          <w:bCs/>
          <w:i/>
          <w:iCs/>
          <w:color w:val="303030"/>
          <w:sz w:val="18"/>
          <w:szCs w:val="18"/>
          <w:lang w:eastAsia="fr-FR"/>
        </w:rPr>
        <w:br/>
        <w:t>=&gt; 0/6</w:t>
      </w:r>
    </w:p>
    <w:p w14:paraId="7D7248B8" w14:textId="77777777" w:rsidR="00C302D8" w:rsidRPr="00C302D8" w:rsidRDefault="00C302D8" w:rsidP="00C302D8">
      <w:pPr>
        <w:shd w:val="clear" w:color="auto" w:fill="FFFFFF"/>
        <w:spacing w:after="150" w:line="240" w:lineRule="auto"/>
        <w:outlineLvl w:val="0"/>
        <w:rPr>
          <w:rFonts w:ascii="Trebuchet MS" w:eastAsia="Times New Roman" w:hAnsi="Trebuchet MS" w:cs="Times New Roman"/>
          <w:b/>
          <w:bCs/>
          <w:color w:val="555555"/>
          <w:kern w:val="36"/>
          <w:sz w:val="30"/>
          <w:szCs w:val="30"/>
          <w:lang w:eastAsia="fr-FR"/>
        </w:rPr>
      </w:pPr>
      <w:bookmarkStart w:id="4" w:name="Programmation-020"/>
      <w:bookmarkEnd w:id="4"/>
      <w:r w:rsidRPr="00C302D8">
        <w:rPr>
          <w:rFonts w:ascii="Trebuchet MS" w:eastAsia="Times New Roman" w:hAnsi="Trebuchet MS" w:cs="Times New Roman"/>
          <w:b/>
          <w:bCs/>
          <w:color w:val="555555"/>
          <w:kern w:val="36"/>
          <w:sz w:val="30"/>
          <w:szCs w:val="30"/>
          <w:lang w:eastAsia="fr-FR"/>
        </w:rPr>
        <w:t>Programmation : 0/20</w:t>
      </w:r>
    </w:p>
    <w:p w14:paraId="245CA8B1" w14:textId="0963861A" w:rsidR="00C302D8" w:rsidRPr="00C302D8" w:rsidRDefault="00C302D8" w:rsidP="00C302D8">
      <w:pPr>
        <w:numPr>
          <w:ilvl w:val="0"/>
          <w:numId w:val="4"/>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utiliser les Intent pour faire communiquer deux activités.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5"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544A09">
        <w:rPr>
          <w:rFonts w:ascii="Verdana" w:eastAsia="Times New Roman" w:hAnsi="Verdana" w:cs="Times New Roman"/>
          <w:b/>
          <w:bCs/>
          <w:i/>
          <w:iCs/>
          <w:color w:val="303030"/>
          <w:sz w:val="18"/>
          <w:szCs w:val="18"/>
          <w:lang w:eastAsia="fr-FR"/>
        </w:rPr>
        <w:t xml:space="preserve">L'activité de la page d'accueil (StartActivity) crée un intent afin de se diriger sur la page souhaitée </w:t>
      </w:r>
      <w:r w:rsidR="002044AB">
        <w:rPr>
          <w:rFonts w:ascii="Verdana" w:eastAsia="Times New Roman" w:hAnsi="Verdana" w:cs="Times New Roman"/>
          <w:b/>
          <w:bCs/>
          <w:i/>
          <w:iCs/>
          <w:color w:val="303030"/>
          <w:sz w:val="18"/>
          <w:szCs w:val="18"/>
          <w:lang w:eastAsia="fr-FR"/>
        </w:rPr>
        <w:t>lorsque le</w:t>
      </w:r>
      <w:r w:rsidR="001904A8">
        <w:rPr>
          <w:rFonts w:ascii="Verdana" w:eastAsia="Times New Roman" w:hAnsi="Verdana" w:cs="Times New Roman"/>
          <w:b/>
          <w:bCs/>
          <w:i/>
          <w:iCs/>
          <w:color w:val="303030"/>
          <w:sz w:val="18"/>
          <w:szCs w:val="18"/>
          <w:lang w:eastAsia="fr-FR"/>
        </w:rPr>
        <w:t xml:space="preserve"> joueur</w:t>
      </w:r>
      <w:r w:rsidR="00732F42">
        <w:rPr>
          <w:rFonts w:ascii="Verdana" w:eastAsia="Times New Roman" w:hAnsi="Verdana" w:cs="Times New Roman"/>
          <w:b/>
          <w:bCs/>
          <w:i/>
          <w:iCs/>
          <w:color w:val="303030"/>
          <w:sz w:val="18"/>
          <w:szCs w:val="18"/>
          <w:lang w:eastAsia="fr-FR"/>
        </w:rPr>
        <w:t xml:space="preserve"> clique sur un des boutons</w:t>
      </w:r>
      <w:r w:rsidR="001904A8">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t>=&gt; 0/1</w:t>
      </w:r>
    </w:p>
    <w:p w14:paraId="11C04CDE" w14:textId="631110BB" w:rsidR="00C302D8" w:rsidRPr="00C302D8" w:rsidRDefault="00C302D8" w:rsidP="00C302D8">
      <w:pPr>
        <w:numPr>
          <w:ilvl w:val="0"/>
          <w:numId w:val="5"/>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développer en utilisant le SDK le plus bas possible.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6"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95066D" w:rsidRPr="00AB32E1">
        <w:rPr>
          <w:rFonts w:ascii="Verdana" w:eastAsia="Times New Roman" w:hAnsi="Verdana" w:cs="Times New Roman"/>
          <w:b/>
          <w:bCs/>
          <w:i/>
          <w:iCs/>
          <w:sz w:val="18"/>
          <w:szCs w:val="18"/>
          <w:lang w:eastAsia="fr-FR"/>
        </w:rPr>
        <w:t>Afin que tous les appareils Android puissent utiliser notre application, nous avons fait en sorte d'utiliser l'API 15.</w:t>
      </w:r>
      <w:r w:rsidRPr="00AB32E1">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0/1</w:t>
      </w:r>
    </w:p>
    <w:p w14:paraId="1951ADD4" w14:textId="77777777" w:rsidR="00C302D8" w:rsidRPr="00C302D8" w:rsidRDefault="00C302D8" w:rsidP="00C302D8">
      <w:pPr>
        <w:numPr>
          <w:ilvl w:val="0"/>
          <w:numId w:val="6"/>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distinguer mes ressources en utilisant les qualifier.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7"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Pr="00354FDB">
        <w:rPr>
          <w:rFonts w:ascii="Verdana" w:eastAsia="Times New Roman" w:hAnsi="Verdana" w:cs="Times New Roman"/>
          <w:b/>
          <w:bCs/>
          <w:i/>
          <w:iCs/>
          <w:color w:val="FF0000"/>
          <w:sz w:val="18"/>
          <w:szCs w:val="18"/>
          <w:lang w:eastAsia="fr-FR"/>
        </w:rPr>
        <w:t>Pas encore </w:t>
      </w:r>
      <w:r w:rsidRPr="00C302D8">
        <w:rPr>
          <w:rFonts w:ascii="Verdana" w:eastAsia="Times New Roman" w:hAnsi="Verdana" w:cs="Times New Roman"/>
          <w:b/>
          <w:bCs/>
          <w:i/>
          <w:iCs/>
          <w:color w:val="303030"/>
          <w:sz w:val="18"/>
          <w:szCs w:val="18"/>
          <w:lang w:eastAsia="fr-FR"/>
        </w:rPr>
        <w:br/>
        <w:t>=&gt; 0/1</w:t>
      </w:r>
    </w:p>
    <w:p w14:paraId="6D8654F0" w14:textId="432FCF97" w:rsidR="00C302D8" w:rsidRPr="00C302D8" w:rsidRDefault="00C302D8" w:rsidP="00C302D8">
      <w:pPr>
        <w:numPr>
          <w:ilvl w:val="0"/>
          <w:numId w:val="7"/>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modifier le manifeste de l’application en fonction de mes besoins.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8"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354FDB">
        <w:rPr>
          <w:rFonts w:ascii="Verdana" w:eastAsia="Times New Roman" w:hAnsi="Verdana" w:cs="Times New Roman"/>
          <w:b/>
          <w:bCs/>
          <w:i/>
          <w:iCs/>
          <w:color w:val="303030"/>
          <w:sz w:val="18"/>
          <w:szCs w:val="18"/>
          <w:lang w:eastAsia="fr-FR"/>
        </w:rPr>
        <w:t xml:space="preserve">Nous avons modifier le manifest de l'application afin </w:t>
      </w:r>
      <w:r w:rsidR="002B3906">
        <w:rPr>
          <w:rFonts w:ascii="Verdana" w:eastAsia="Times New Roman" w:hAnsi="Verdana" w:cs="Times New Roman"/>
          <w:b/>
          <w:bCs/>
          <w:i/>
          <w:iCs/>
          <w:color w:val="303030"/>
          <w:sz w:val="18"/>
          <w:szCs w:val="18"/>
          <w:lang w:eastAsia="fr-FR"/>
        </w:rPr>
        <w:t xml:space="preserve">d'y ajouter des permissions pour le </w:t>
      </w:r>
      <w:r w:rsidR="00455A5F">
        <w:rPr>
          <w:rFonts w:ascii="Verdana" w:eastAsia="Times New Roman" w:hAnsi="Verdana" w:cs="Times New Roman"/>
          <w:b/>
          <w:bCs/>
          <w:i/>
          <w:iCs/>
          <w:color w:val="303030"/>
          <w:sz w:val="18"/>
          <w:szCs w:val="18"/>
          <w:lang w:eastAsia="fr-FR"/>
        </w:rPr>
        <w:t>Bluetooth</w:t>
      </w:r>
      <w:r w:rsidR="002B3906">
        <w:rPr>
          <w:rFonts w:ascii="Verdana" w:eastAsia="Times New Roman" w:hAnsi="Verdana" w:cs="Times New Roman"/>
          <w:b/>
          <w:bCs/>
          <w:i/>
          <w:iCs/>
          <w:color w:val="303030"/>
          <w:sz w:val="18"/>
          <w:szCs w:val="18"/>
          <w:lang w:eastAsia="fr-FR"/>
        </w:rPr>
        <w:t xml:space="preserve"> et afin </w:t>
      </w:r>
      <w:r w:rsidR="00354FDB">
        <w:rPr>
          <w:rFonts w:ascii="Verdana" w:eastAsia="Times New Roman" w:hAnsi="Verdana" w:cs="Times New Roman"/>
          <w:b/>
          <w:bCs/>
          <w:i/>
          <w:iCs/>
          <w:color w:val="303030"/>
          <w:sz w:val="18"/>
          <w:szCs w:val="18"/>
          <w:lang w:eastAsia="fr-FR"/>
        </w:rPr>
        <w:t xml:space="preserve">d'afficher automatiquement le clavier lorsque l'on arrive sur les pages jeu en </w:t>
      </w:r>
      <w:r w:rsidR="00A002DF" w:rsidRPr="00A002DF">
        <w:rPr>
          <w:rFonts w:ascii="Verdana" w:eastAsia="Times New Roman" w:hAnsi="Verdana" w:cs="Times New Roman"/>
          <w:b/>
          <w:bCs/>
          <w:i/>
          <w:iCs/>
          <w:color w:val="303030"/>
          <w:sz w:val="18"/>
          <w:szCs w:val="18"/>
          <w:lang w:eastAsia="fr-FR"/>
        </w:rPr>
        <w:t>singleplayer</w:t>
      </w:r>
      <w:r w:rsidR="00354FDB">
        <w:rPr>
          <w:rFonts w:ascii="Verdana" w:eastAsia="Times New Roman" w:hAnsi="Verdana" w:cs="Times New Roman"/>
          <w:b/>
          <w:bCs/>
          <w:i/>
          <w:iCs/>
          <w:color w:val="303030"/>
          <w:sz w:val="18"/>
          <w:szCs w:val="18"/>
          <w:lang w:eastAsia="fr-FR"/>
        </w:rPr>
        <w:t xml:space="preserve"> ou </w:t>
      </w:r>
      <w:r w:rsidR="00354FDB" w:rsidRPr="00A002DF">
        <w:rPr>
          <w:rFonts w:ascii="Verdana" w:eastAsia="Times New Roman" w:hAnsi="Verdana" w:cs="Times New Roman"/>
          <w:b/>
          <w:bCs/>
          <w:i/>
          <w:iCs/>
          <w:color w:val="303030"/>
          <w:sz w:val="18"/>
          <w:szCs w:val="18"/>
          <w:lang w:eastAsia="fr-FR"/>
        </w:rPr>
        <w:t>multiplayer</w:t>
      </w:r>
      <w:r w:rsidR="008B63DC">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t>=&gt; 0/1</w:t>
      </w:r>
    </w:p>
    <w:p w14:paraId="55755A7F" w14:textId="7432C4B8" w:rsidR="00C302D8" w:rsidRPr="00C302D8" w:rsidRDefault="00C302D8" w:rsidP="002B3906">
      <w:pPr>
        <w:numPr>
          <w:ilvl w:val="0"/>
          <w:numId w:val="8"/>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faire des vues xml en utilisant layouts et composants adéquats.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9"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2B3906" w:rsidRPr="00AB32E1">
        <w:rPr>
          <w:rFonts w:ascii="Verdana" w:eastAsia="Times New Roman" w:hAnsi="Verdana" w:cs="Times New Roman"/>
          <w:b/>
          <w:bCs/>
          <w:i/>
          <w:iCs/>
          <w:sz w:val="18"/>
          <w:szCs w:val="18"/>
          <w:lang w:eastAsia="fr-FR"/>
        </w:rPr>
        <w:t>Voir la page main_view.xml</w:t>
      </w:r>
      <w:r w:rsidR="002B3906" w:rsidRPr="00AB32E1">
        <w:rPr>
          <w:rFonts w:ascii="Verdana" w:eastAsia="Times New Roman" w:hAnsi="Verdana" w:cs="Times New Roman"/>
          <w:b/>
          <w:bCs/>
          <w:i/>
          <w:iCs/>
          <w:sz w:val="18"/>
          <w:szCs w:val="18"/>
          <w:lang w:eastAsia="fr-FR"/>
        </w:rPr>
        <w:br/>
        <w:t>ImageView pour afficher l'image, TextView pour afficher les lettres jouées, Button pour proposer un mot</w:t>
      </w:r>
      <w:r w:rsidR="00EE4FA2" w:rsidRPr="00AB32E1">
        <w:rPr>
          <w:rFonts w:ascii="Verdana" w:eastAsia="Times New Roman" w:hAnsi="Verdana" w:cs="Times New Roman"/>
          <w:b/>
          <w:bCs/>
          <w:i/>
          <w:iCs/>
          <w:sz w:val="18"/>
          <w:szCs w:val="18"/>
          <w:lang w:eastAsia="fr-FR"/>
        </w:rPr>
        <w:t xml:space="preserve">, EditText pour taper les lettres à essayer, LinearLayout permettant de contenir des text_view.xml (représentant le mot avec les lettres trouvées et celles à trouver) qui sont des </w:t>
      </w:r>
      <w:r w:rsidR="000719A1" w:rsidRPr="00AB32E1">
        <w:rPr>
          <w:rFonts w:ascii="Verdana" w:eastAsia="Times New Roman" w:hAnsi="Verdana" w:cs="Times New Roman"/>
          <w:b/>
          <w:bCs/>
          <w:i/>
          <w:iCs/>
          <w:sz w:val="18"/>
          <w:szCs w:val="18"/>
          <w:lang w:eastAsia="fr-FR"/>
        </w:rPr>
        <w:t>TextV</w:t>
      </w:r>
      <w:r w:rsidR="00EE4FA2" w:rsidRPr="00AB32E1">
        <w:rPr>
          <w:rFonts w:ascii="Verdana" w:eastAsia="Times New Roman" w:hAnsi="Verdana" w:cs="Times New Roman"/>
          <w:b/>
          <w:bCs/>
          <w:i/>
          <w:iCs/>
          <w:sz w:val="18"/>
          <w:szCs w:val="18"/>
          <w:lang w:eastAsia="fr-FR"/>
        </w:rPr>
        <w:t xml:space="preserve">iew ayant des valeurs </w:t>
      </w:r>
      <w:r w:rsidR="00EE4FA2" w:rsidRPr="00AB32E1">
        <w:rPr>
          <w:rFonts w:ascii="Verdana" w:eastAsia="Times New Roman" w:hAnsi="Verdana" w:cs="Times New Roman"/>
          <w:b/>
          <w:bCs/>
          <w:i/>
          <w:iCs/>
          <w:sz w:val="18"/>
          <w:szCs w:val="18"/>
          <w:lang w:eastAsia="fr-FR"/>
        </w:rPr>
        <w:lastRenderedPageBreak/>
        <w:t>différentes de celles par défaut.</w:t>
      </w:r>
      <w:r w:rsidRPr="00AB32E1">
        <w:rPr>
          <w:rFonts w:ascii="Verdana" w:eastAsia="Times New Roman" w:hAnsi="Verdana" w:cs="Times New Roman"/>
          <w:b/>
          <w:bCs/>
          <w:i/>
          <w:iCs/>
          <w:sz w:val="18"/>
          <w:szCs w:val="18"/>
          <w:lang w:eastAsia="fr-FR"/>
        </w:rPr>
        <w:br/>
      </w:r>
      <w:r w:rsidRPr="002B3906">
        <w:rPr>
          <w:rFonts w:ascii="Verdana" w:eastAsia="Times New Roman" w:hAnsi="Verdana" w:cs="Times New Roman"/>
          <w:b/>
          <w:bCs/>
          <w:i/>
          <w:iCs/>
          <w:color w:val="303030"/>
          <w:sz w:val="18"/>
          <w:szCs w:val="18"/>
          <w:lang w:eastAsia="fr-FR"/>
        </w:rPr>
        <w:t>=&gt; 0/1</w:t>
      </w:r>
    </w:p>
    <w:p w14:paraId="121D95C7" w14:textId="44B5D0EE" w:rsidR="00C302D8" w:rsidRPr="00C302D8" w:rsidRDefault="00C302D8" w:rsidP="00C302D8">
      <w:pPr>
        <w:numPr>
          <w:ilvl w:val="0"/>
          <w:numId w:val="9"/>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coder proprement mes activités, en m’assurant qu’elles ne font que relayer les évènements.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10"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455A5F">
        <w:rPr>
          <w:rFonts w:ascii="Verdana" w:eastAsia="Times New Roman" w:hAnsi="Verdana" w:cs="Times New Roman"/>
          <w:b/>
          <w:bCs/>
          <w:i/>
          <w:iCs/>
          <w:color w:val="303030"/>
          <w:sz w:val="18"/>
          <w:szCs w:val="18"/>
          <w:lang w:eastAsia="fr-FR"/>
        </w:rPr>
        <w:t xml:space="preserve">L'activité StartActivity permet </w:t>
      </w:r>
      <w:r w:rsidR="006C675D">
        <w:rPr>
          <w:rFonts w:ascii="Verdana" w:eastAsia="Times New Roman" w:hAnsi="Verdana" w:cs="Times New Roman"/>
          <w:b/>
          <w:bCs/>
          <w:i/>
          <w:iCs/>
          <w:color w:val="303030"/>
          <w:sz w:val="18"/>
          <w:szCs w:val="18"/>
          <w:lang w:eastAsia="fr-FR"/>
        </w:rPr>
        <w:t xml:space="preserve">seulement </w:t>
      </w:r>
      <w:r w:rsidR="00455A5F">
        <w:rPr>
          <w:rFonts w:ascii="Verdana" w:eastAsia="Times New Roman" w:hAnsi="Verdana" w:cs="Times New Roman"/>
          <w:b/>
          <w:bCs/>
          <w:i/>
          <w:iCs/>
          <w:color w:val="303030"/>
          <w:sz w:val="18"/>
          <w:szCs w:val="18"/>
          <w:lang w:eastAsia="fr-FR"/>
        </w:rPr>
        <w:t xml:space="preserve">de </w:t>
      </w:r>
      <w:r w:rsidR="0035669E">
        <w:rPr>
          <w:rFonts w:ascii="Verdana" w:eastAsia="Times New Roman" w:hAnsi="Verdana" w:cs="Times New Roman"/>
          <w:b/>
          <w:bCs/>
          <w:i/>
          <w:iCs/>
          <w:color w:val="303030"/>
          <w:sz w:val="18"/>
          <w:szCs w:val="18"/>
          <w:lang w:eastAsia="fr-FR"/>
        </w:rPr>
        <w:t>récupérer les évènements de clic sur un des boutons et de rediriger le joue</w:t>
      </w:r>
      <w:r w:rsidR="00B60C15">
        <w:rPr>
          <w:rFonts w:ascii="Verdana" w:eastAsia="Times New Roman" w:hAnsi="Verdana" w:cs="Times New Roman"/>
          <w:b/>
          <w:bCs/>
          <w:i/>
          <w:iCs/>
          <w:color w:val="303030"/>
          <w:sz w:val="18"/>
          <w:szCs w:val="18"/>
          <w:lang w:eastAsia="fr-FR"/>
        </w:rPr>
        <w:t>u</w:t>
      </w:r>
      <w:r w:rsidR="0035669E">
        <w:rPr>
          <w:rFonts w:ascii="Verdana" w:eastAsia="Times New Roman" w:hAnsi="Verdana" w:cs="Times New Roman"/>
          <w:b/>
          <w:bCs/>
          <w:i/>
          <w:iCs/>
          <w:color w:val="303030"/>
          <w:sz w:val="18"/>
          <w:szCs w:val="18"/>
          <w:lang w:eastAsia="fr-FR"/>
        </w:rPr>
        <w:t>r sur l'activité voulue.</w:t>
      </w:r>
      <w:r w:rsidRPr="00C302D8">
        <w:rPr>
          <w:rFonts w:ascii="Verdana" w:eastAsia="Times New Roman" w:hAnsi="Verdana" w:cs="Times New Roman"/>
          <w:b/>
          <w:bCs/>
          <w:i/>
          <w:iCs/>
          <w:color w:val="303030"/>
          <w:sz w:val="18"/>
          <w:szCs w:val="18"/>
          <w:lang w:eastAsia="fr-FR"/>
        </w:rPr>
        <w:br/>
        <w:t>=&gt; 0/1</w:t>
      </w:r>
    </w:p>
    <w:p w14:paraId="1407AC64" w14:textId="2BD459B4" w:rsidR="00C302D8" w:rsidRPr="00C302D8" w:rsidRDefault="00C302D8" w:rsidP="00C302D8">
      <w:pPr>
        <w:numPr>
          <w:ilvl w:val="0"/>
          <w:numId w:val="10"/>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coder une application en ayant un véritable métier.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2 points]</w:t>
      </w:r>
      <w:r w:rsidRPr="00C302D8">
        <w:rPr>
          <w:rFonts w:ascii="Verdana" w:eastAsia="Times New Roman" w:hAnsi="Verdana" w:cs="Times New Roman"/>
          <w:color w:val="303030"/>
          <w:sz w:val="18"/>
          <w:szCs w:val="18"/>
          <w:lang w:eastAsia="fr-FR"/>
        </w:rPr>
        <w:br/>
      </w:r>
      <w:ins w:id="11"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A27C6B" w:rsidRPr="00AB32E1">
        <w:rPr>
          <w:rFonts w:ascii="Verdana" w:eastAsia="Times New Roman" w:hAnsi="Verdana" w:cs="Times New Roman"/>
          <w:b/>
          <w:bCs/>
          <w:i/>
          <w:iCs/>
          <w:sz w:val="18"/>
          <w:szCs w:val="18"/>
          <w:lang w:eastAsia="fr-FR"/>
        </w:rPr>
        <w:t>Notre métier représente le jeu du pendu (JeuPendu)</w:t>
      </w:r>
      <w:r w:rsidR="00E32642" w:rsidRPr="00AB32E1">
        <w:rPr>
          <w:rFonts w:ascii="Verdana" w:eastAsia="Times New Roman" w:hAnsi="Verdana" w:cs="Times New Roman"/>
          <w:b/>
          <w:bCs/>
          <w:i/>
          <w:iCs/>
          <w:sz w:val="18"/>
          <w:szCs w:val="18"/>
          <w:lang w:eastAsia="fr-FR"/>
        </w:rPr>
        <w:t>. Il permet de modifier notre jeu mais ne s'occupe pas de la vue.</w:t>
      </w:r>
      <w:r w:rsidRPr="00AB32E1">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0/2</w:t>
      </w:r>
    </w:p>
    <w:p w14:paraId="056D3B8B" w14:textId="49DC92BF" w:rsidR="00C302D8" w:rsidRPr="00C302D8" w:rsidRDefault="00C302D8" w:rsidP="00C302D8">
      <w:pPr>
        <w:numPr>
          <w:ilvl w:val="0"/>
          <w:numId w:val="11"/>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parfaitement séparer vue et modèle.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12"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3A7753" w:rsidRPr="00AB32E1">
        <w:rPr>
          <w:rFonts w:ascii="Verdana" w:eastAsia="Times New Roman" w:hAnsi="Verdana" w:cs="Times New Roman"/>
          <w:b/>
          <w:bCs/>
          <w:i/>
          <w:iCs/>
          <w:sz w:val="18"/>
          <w:szCs w:val="18"/>
          <w:lang w:eastAsia="fr-FR"/>
        </w:rPr>
        <w:t xml:space="preserve">Les éléments de notre vue (activités) sont séparés des éléments de notre modèle qui sont eux dans un dossier modèle et qui ne </w:t>
      </w:r>
      <w:r w:rsidR="000D4E39" w:rsidRPr="00AB32E1">
        <w:rPr>
          <w:rFonts w:ascii="Verdana" w:eastAsia="Times New Roman" w:hAnsi="Verdana" w:cs="Times New Roman"/>
          <w:b/>
          <w:bCs/>
          <w:i/>
          <w:iCs/>
          <w:sz w:val="18"/>
          <w:szCs w:val="18"/>
          <w:lang w:eastAsia="fr-FR"/>
        </w:rPr>
        <w:t>modifies</w:t>
      </w:r>
      <w:r w:rsidR="003A7753" w:rsidRPr="00AB32E1">
        <w:rPr>
          <w:rFonts w:ascii="Verdana" w:eastAsia="Times New Roman" w:hAnsi="Verdana" w:cs="Times New Roman"/>
          <w:b/>
          <w:bCs/>
          <w:i/>
          <w:iCs/>
          <w:sz w:val="18"/>
          <w:szCs w:val="18"/>
          <w:lang w:eastAsia="fr-FR"/>
        </w:rPr>
        <w:t xml:space="preserve"> pas la vue mais seulement le Bluetooth.</w:t>
      </w:r>
      <w:r w:rsidRPr="00AB32E1">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0/1</w:t>
      </w:r>
    </w:p>
    <w:p w14:paraId="4A91F459" w14:textId="1DE99C60" w:rsidR="00C302D8" w:rsidRPr="00C302D8" w:rsidRDefault="00C302D8" w:rsidP="00C302D8">
      <w:pPr>
        <w:numPr>
          <w:ilvl w:val="0"/>
          <w:numId w:val="12"/>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maîtrise le cycle de vie de mon application.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13"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30629E" w:rsidRPr="0030629E">
        <w:rPr>
          <w:rFonts w:ascii="Verdana" w:hAnsi="Verdana" w:cs="Times New Roman"/>
          <w:b/>
          <w:bCs/>
          <w:i/>
          <w:iCs/>
          <w:color w:val="303030"/>
          <w:sz w:val="18"/>
          <w:szCs w:val="18"/>
        </w:rPr>
        <w:t>Lorsque l'on ferme notre application (sans la détruire), on que l'on retourne notre appareil, appel de la méthode onSaveInstanceState() qui sauvegarde les éléments de notre jeu afin de les réassignés ensuite.</w:t>
      </w:r>
      <w:r w:rsidRPr="00C302D8">
        <w:rPr>
          <w:rFonts w:ascii="Verdana" w:eastAsia="Times New Roman" w:hAnsi="Verdana" w:cs="Times New Roman"/>
          <w:b/>
          <w:bCs/>
          <w:i/>
          <w:iCs/>
          <w:color w:val="303030"/>
          <w:sz w:val="18"/>
          <w:szCs w:val="18"/>
          <w:lang w:eastAsia="fr-FR"/>
        </w:rPr>
        <w:br/>
        <w:t>=&gt; 0/1</w:t>
      </w:r>
    </w:p>
    <w:p w14:paraId="794C9A54" w14:textId="782B7585" w:rsidR="00097E29" w:rsidRPr="00097E29" w:rsidRDefault="00C302D8" w:rsidP="00097E29">
      <w:pPr>
        <w:numPr>
          <w:ilvl w:val="0"/>
          <w:numId w:val="13"/>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 xml:space="preserve">Je sais utiliser le </w:t>
      </w:r>
      <w:proofErr w:type="spellStart"/>
      <w:r w:rsidRPr="00C302D8">
        <w:rPr>
          <w:rFonts w:ascii="Verdana" w:eastAsia="Times New Roman" w:hAnsi="Verdana" w:cs="Times New Roman"/>
          <w:color w:val="303030"/>
          <w:sz w:val="18"/>
          <w:szCs w:val="18"/>
          <w:lang w:eastAsia="fr-FR"/>
        </w:rPr>
        <w:t>findViewById</w:t>
      </w:r>
      <w:proofErr w:type="spellEnd"/>
      <w:r w:rsidRPr="00C302D8">
        <w:rPr>
          <w:rFonts w:ascii="Verdana" w:eastAsia="Times New Roman" w:hAnsi="Verdana" w:cs="Times New Roman"/>
          <w:color w:val="303030"/>
          <w:sz w:val="18"/>
          <w:szCs w:val="18"/>
          <w:lang w:eastAsia="fr-FR"/>
        </w:rPr>
        <w:t xml:space="preserve"> à bon escient.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14" w:author="Unknown">
        <w:r w:rsidRPr="00097E29">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proofErr w:type="spellStart"/>
      <w:r w:rsidR="00D16913" w:rsidRPr="00097E29">
        <w:rPr>
          <w:rFonts w:ascii="Verdana" w:eastAsia="Times New Roman" w:hAnsi="Verdana" w:cs="Times New Roman"/>
          <w:b/>
          <w:bCs/>
          <w:i/>
          <w:iCs/>
          <w:color w:val="303030"/>
          <w:sz w:val="18"/>
          <w:szCs w:val="18"/>
          <w:lang w:eastAsia="fr-FR"/>
        </w:rPr>
        <w:t>MainActivity</w:t>
      </w:r>
      <w:proofErr w:type="spellEnd"/>
      <w:r w:rsidR="00D16913" w:rsidRPr="00097E29">
        <w:rPr>
          <w:rFonts w:ascii="Verdana" w:eastAsia="Times New Roman" w:hAnsi="Verdana" w:cs="Times New Roman"/>
          <w:b/>
          <w:bCs/>
          <w:i/>
          <w:iCs/>
          <w:color w:val="303030"/>
          <w:sz w:val="18"/>
          <w:szCs w:val="18"/>
          <w:lang w:eastAsia="fr-FR"/>
        </w:rPr>
        <w:t xml:space="preserve"> (jeu un joueur)</w:t>
      </w:r>
      <w:r w:rsidR="00EC17EE" w:rsidRPr="00097E29">
        <w:rPr>
          <w:rFonts w:ascii="Verdana" w:eastAsia="Times New Roman" w:hAnsi="Verdana" w:cs="Times New Roman"/>
          <w:b/>
          <w:bCs/>
          <w:i/>
          <w:iCs/>
          <w:color w:val="303030"/>
          <w:sz w:val="18"/>
          <w:szCs w:val="18"/>
          <w:lang w:eastAsia="fr-FR"/>
        </w:rPr>
        <w:t xml:space="preserve"> </w:t>
      </w:r>
      <w:r w:rsidR="00D16913" w:rsidRPr="00097E29">
        <w:rPr>
          <w:rFonts w:ascii="Verdana" w:eastAsia="Times New Roman" w:hAnsi="Verdana" w:cs="Times New Roman"/>
          <w:b/>
          <w:bCs/>
          <w:i/>
          <w:iCs/>
          <w:color w:val="303030"/>
          <w:sz w:val="18"/>
          <w:szCs w:val="18"/>
          <w:lang w:eastAsia="fr-FR"/>
        </w:rPr>
        <w:t xml:space="preserve">: Utilisation pour modifier certains éléments de la vue comme la liste des lettres </w:t>
      </w:r>
      <w:r w:rsidR="00D42DAA" w:rsidRPr="00097E29">
        <w:rPr>
          <w:rFonts w:ascii="Verdana" w:eastAsia="Times New Roman" w:hAnsi="Verdana" w:cs="Times New Roman"/>
          <w:b/>
          <w:bCs/>
          <w:i/>
          <w:iCs/>
          <w:color w:val="303030"/>
          <w:sz w:val="18"/>
          <w:szCs w:val="18"/>
          <w:lang w:eastAsia="fr-FR"/>
        </w:rPr>
        <w:t>tapées, les lettres trouvées, ou pour la gestion d'évènements sur certains éléments comme le clic sur le bouton pour proposer un mot.</w:t>
      </w:r>
      <w:r w:rsidR="009B7DAC" w:rsidRPr="00097E29">
        <w:rPr>
          <w:rFonts w:ascii="Verdana" w:eastAsia="Times New Roman" w:hAnsi="Verdana" w:cs="Times New Roman"/>
          <w:b/>
          <w:bCs/>
          <w:i/>
          <w:iCs/>
          <w:color w:val="303030"/>
          <w:sz w:val="18"/>
          <w:szCs w:val="18"/>
          <w:lang w:eastAsia="fr-FR"/>
        </w:rPr>
        <w:br/>
        <w:t xml:space="preserve">ex : </w:t>
      </w:r>
      <w:proofErr w:type="spellStart"/>
      <w:r w:rsidR="002226A9" w:rsidRPr="00097E29">
        <w:rPr>
          <w:rFonts w:ascii="Verdana" w:eastAsia="Times New Roman" w:hAnsi="Verdana" w:cs="Times New Roman"/>
          <w:b/>
          <w:bCs/>
          <w:i/>
          <w:iCs/>
          <w:color w:val="303030"/>
          <w:sz w:val="18"/>
          <w:szCs w:val="18"/>
          <w:lang w:eastAsia="fr-FR"/>
        </w:rPr>
        <w:t>tv_typed_letters</w:t>
      </w:r>
      <w:proofErr w:type="spellEnd"/>
      <w:r w:rsidR="002226A9" w:rsidRPr="00097E29">
        <w:rPr>
          <w:rFonts w:ascii="Verdana" w:eastAsia="Times New Roman" w:hAnsi="Verdana" w:cs="Times New Roman"/>
          <w:b/>
          <w:bCs/>
          <w:i/>
          <w:iCs/>
          <w:color w:val="303030"/>
          <w:sz w:val="18"/>
          <w:szCs w:val="18"/>
          <w:lang w:eastAsia="fr-FR"/>
        </w:rPr>
        <w:t xml:space="preserve"> = </w:t>
      </w:r>
      <w:proofErr w:type="spellStart"/>
      <w:r w:rsidR="002226A9" w:rsidRPr="00097E29">
        <w:rPr>
          <w:rFonts w:ascii="Verdana" w:eastAsia="Times New Roman" w:hAnsi="Verdana" w:cs="Times New Roman"/>
          <w:b/>
          <w:bCs/>
          <w:i/>
          <w:iCs/>
          <w:color w:val="303030"/>
          <w:sz w:val="18"/>
          <w:szCs w:val="18"/>
          <w:lang w:eastAsia="fr-FR"/>
        </w:rPr>
        <w:t>findViewById</w:t>
      </w:r>
      <w:proofErr w:type="spellEnd"/>
      <w:r w:rsidR="002226A9" w:rsidRPr="00097E29">
        <w:rPr>
          <w:rFonts w:ascii="Verdana" w:eastAsia="Times New Roman" w:hAnsi="Verdana" w:cs="Times New Roman"/>
          <w:b/>
          <w:bCs/>
          <w:i/>
          <w:iCs/>
          <w:color w:val="303030"/>
          <w:sz w:val="18"/>
          <w:szCs w:val="18"/>
          <w:lang w:eastAsia="fr-FR"/>
        </w:rPr>
        <w:t>(</w:t>
      </w:r>
      <w:proofErr w:type="spellStart"/>
      <w:r w:rsidR="002226A9" w:rsidRPr="00097E29">
        <w:rPr>
          <w:rFonts w:ascii="Verdana" w:eastAsia="Times New Roman" w:hAnsi="Verdana" w:cs="Times New Roman"/>
          <w:b/>
          <w:bCs/>
          <w:i/>
          <w:iCs/>
          <w:color w:val="303030"/>
          <w:sz w:val="18"/>
          <w:szCs w:val="18"/>
          <w:lang w:eastAsia="fr-FR"/>
        </w:rPr>
        <w:t>R.id.tv_typed_letters</w:t>
      </w:r>
      <w:proofErr w:type="spellEnd"/>
      <w:r w:rsidR="002226A9" w:rsidRPr="00097E29">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r>
      <w:r w:rsidRPr="00097E29">
        <w:rPr>
          <w:rFonts w:ascii="Verdana" w:eastAsia="Times New Roman" w:hAnsi="Verdana" w:cs="Times New Roman"/>
          <w:b/>
          <w:bCs/>
          <w:i/>
          <w:iCs/>
          <w:color w:val="303030"/>
          <w:sz w:val="18"/>
          <w:szCs w:val="18"/>
          <w:lang w:eastAsia="fr-FR"/>
        </w:rPr>
        <w:t>=&gt; 0/1</w:t>
      </w:r>
      <w:r w:rsidR="00097E29">
        <w:rPr>
          <w:rFonts w:ascii="Verdana" w:eastAsia="Times New Roman" w:hAnsi="Verdana" w:cs="Times New Roman"/>
          <w:color w:val="303030"/>
          <w:sz w:val="18"/>
          <w:szCs w:val="18"/>
          <w:lang w:eastAsia="fr-FR"/>
        </w:rPr>
        <w:br/>
      </w:r>
    </w:p>
    <w:p w14:paraId="23BFE149" w14:textId="7F24FA50" w:rsidR="002705AB" w:rsidRPr="00097E29" w:rsidRDefault="00C302D8" w:rsidP="00173459">
      <w:pPr>
        <w:numPr>
          <w:ilvl w:val="0"/>
          <w:numId w:val="13"/>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097E29">
        <w:rPr>
          <w:rFonts w:ascii="Verdana" w:hAnsi="Verdana" w:cs="Times New Roman"/>
          <w:color w:val="303030"/>
          <w:sz w:val="18"/>
          <w:szCs w:val="18"/>
        </w:rPr>
        <w:t>Je sais gérer les permissions dynamiques de mon application. [sur 1 point]</w:t>
      </w:r>
      <w:r w:rsidRPr="00097E29">
        <w:rPr>
          <w:rFonts w:ascii="Verdana" w:hAnsi="Verdana" w:cs="Times New Roman"/>
          <w:color w:val="303030"/>
          <w:sz w:val="18"/>
          <w:szCs w:val="18"/>
        </w:rPr>
        <w:br/>
      </w:r>
      <w:ins w:id="15" w:author="Unknown">
        <w:r w:rsidRPr="00097E29">
          <w:rPr>
            <w:rFonts w:ascii="Verdana" w:hAnsi="Verdana" w:cs="Times New Roman"/>
            <w:b/>
            <w:bCs/>
            <w:color w:val="303030"/>
            <w:sz w:val="18"/>
            <w:szCs w:val="18"/>
          </w:rPr>
          <w:t>PREUVE :</w:t>
        </w:r>
      </w:ins>
      <w:r w:rsidRPr="00097E29">
        <w:rPr>
          <w:rFonts w:ascii="Verdana" w:hAnsi="Verdana" w:cs="Times New Roman"/>
          <w:color w:val="303030"/>
          <w:sz w:val="18"/>
          <w:szCs w:val="18"/>
        </w:rPr>
        <w:br/>
      </w:r>
      <w:r w:rsidR="00925E16" w:rsidRPr="00097E29">
        <w:rPr>
          <w:rFonts w:ascii="Verdana" w:hAnsi="Verdana" w:cs="Times New Roman"/>
          <w:b/>
          <w:bCs/>
          <w:i/>
          <w:iCs/>
          <w:sz w:val="18"/>
          <w:szCs w:val="18"/>
        </w:rPr>
        <w:t>Dans le Bluetooth (</w:t>
      </w:r>
      <w:proofErr w:type="spellStart"/>
      <w:r w:rsidR="00925E16" w:rsidRPr="00097E29">
        <w:rPr>
          <w:rFonts w:ascii="Verdana" w:hAnsi="Verdana" w:cs="Times New Roman"/>
          <w:b/>
          <w:bCs/>
          <w:i/>
          <w:iCs/>
          <w:sz w:val="18"/>
          <w:szCs w:val="18"/>
        </w:rPr>
        <w:t>BluetoothActivity</w:t>
      </w:r>
      <w:proofErr w:type="spellEnd"/>
      <w:r w:rsidR="00925E16" w:rsidRPr="00097E29">
        <w:rPr>
          <w:rFonts w:ascii="Verdana" w:hAnsi="Verdana" w:cs="Times New Roman"/>
          <w:b/>
          <w:bCs/>
          <w:i/>
          <w:iCs/>
          <w:sz w:val="18"/>
          <w:szCs w:val="18"/>
        </w:rPr>
        <w:t xml:space="preserve"> permettant de se connecter à un autre appareil), vérification de la permission de l'application à utiliser le </w:t>
      </w:r>
      <w:proofErr w:type="spellStart"/>
      <w:r w:rsidR="00925E16" w:rsidRPr="00097E29">
        <w:rPr>
          <w:rFonts w:ascii="Verdana" w:hAnsi="Verdana" w:cs="Times New Roman"/>
          <w:b/>
          <w:bCs/>
          <w:i/>
          <w:iCs/>
          <w:sz w:val="18"/>
          <w:szCs w:val="18"/>
        </w:rPr>
        <w:t>bluetooth</w:t>
      </w:r>
      <w:proofErr w:type="spellEnd"/>
      <w:r w:rsidR="00925E16" w:rsidRPr="00097E29">
        <w:rPr>
          <w:rFonts w:ascii="Verdana" w:hAnsi="Verdana" w:cs="Times New Roman"/>
          <w:b/>
          <w:bCs/>
          <w:i/>
          <w:iCs/>
          <w:sz w:val="18"/>
          <w:szCs w:val="18"/>
        </w:rPr>
        <w:t>, et si elle n'a pas le droit</w:t>
      </w:r>
      <w:r w:rsidR="00570AFF" w:rsidRPr="00097E29">
        <w:rPr>
          <w:rFonts w:ascii="Verdana" w:hAnsi="Verdana" w:cs="Times New Roman"/>
          <w:b/>
          <w:bCs/>
          <w:i/>
          <w:iCs/>
          <w:sz w:val="18"/>
          <w:szCs w:val="18"/>
        </w:rPr>
        <w:t xml:space="preserve"> on demande la permission.</w:t>
      </w:r>
      <w:r w:rsidR="002705AB" w:rsidRPr="00097E29">
        <w:rPr>
          <w:rFonts w:ascii="Verdana" w:hAnsi="Verdana" w:cs="Times New Roman"/>
          <w:color w:val="303030"/>
          <w:sz w:val="18"/>
          <w:szCs w:val="18"/>
        </w:rPr>
        <w:br/>
      </w:r>
      <w:proofErr w:type="spellStart"/>
      <w:r w:rsidR="002705AB" w:rsidRPr="00097E29">
        <w:rPr>
          <w:rFonts w:ascii="Consolas" w:hAnsi="Consolas"/>
          <w:b/>
          <w:bCs/>
          <w:color w:val="000080"/>
          <w:sz w:val="18"/>
          <w:szCs w:val="26"/>
        </w:rPr>
        <w:t>int</w:t>
      </w:r>
      <w:proofErr w:type="spellEnd"/>
      <w:r w:rsidR="002705AB" w:rsidRPr="00097E29">
        <w:rPr>
          <w:rFonts w:ascii="Consolas" w:hAnsi="Consolas"/>
          <w:b/>
          <w:bCs/>
          <w:color w:val="000080"/>
          <w:sz w:val="18"/>
          <w:szCs w:val="26"/>
        </w:rPr>
        <w:t xml:space="preserve"> </w:t>
      </w:r>
      <w:proofErr w:type="spellStart"/>
      <w:r w:rsidR="002705AB" w:rsidRPr="00097E29">
        <w:rPr>
          <w:rFonts w:ascii="Consolas" w:hAnsi="Consolas"/>
          <w:color w:val="000000"/>
          <w:sz w:val="18"/>
          <w:szCs w:val="26"/>
        </w:rPr>
        <w:t>permissionCheck</w:t>
      </w:r>
      <w:proofErr w:type="spellEnd"/>
      <w:r w:rsidR="002705AB" w:rsidRPr="00097E29">
        <w:rPr>
          <w:rFonts w:ascii="Consolas" w:hAnsi="Consolas"/>
          <w:color w:val="000000"/>
          <w:sz w:val="18"/>
          <w:szCs w:val="26"/>
        </w:rPr>
        <w:t xml:space="preserve"> = </w:t>
      </w:r>
      <w:r w:rsidR="002705AB" w:rsidRPr="00097E29">
        <w:rPr>
          <w:rFonts w:ascii="Consolas" w:hAnsi="Consolas"/>
          <w:b/>
          <w:bCs/>
          <w:color w:val="000080"/>
          <w:sz w:val="18"/>
          <w:szCs w:val="26"/>
        </w:rPr>
        <w:t>this</w:t>
      </w:r>
      <w:r w:rsidR="002705AB" w:rsidRPr="00097E29">
        <w:rPr>
          <w:rFonts w:ascii="Consolas" w:hAnsi="Consolas"/>
          <w:color w:val="000000"/>
          <w:sz w:val="18"/>
          <w:szCs w:val="26"/>
        </w:rPr>
        <w:t>.checkSelfPermission(</w:t>
      </w:r>
      <w:r w:rsidR="002705AB" w:rsidRPr="00097E29">
        <w:rPr>
          <w:rFonts w:ascii="Consolas" w:hAnsi="Consolas"/>
          <w:b/>
          <w:bCs/>
          <w:color w:val="008000"/>
          <w:sz w:val="18"/>
          <w:szCs w:val="26"/>
        </w:rPr>
        <w:t>"Manifest.permission.ACCESS_FINE_LOCATION"</w:t>
      </w:r>
      <w:r w:rsidR="002705AB" w:rsidRPr="00097E29">
        <w:rPr>
          <w:rFonts w:ascii="Consolas" w:hAnsi="Consolas"/>
          <w:color w:val="000000"/>
          <w:sz w:val="18"/>
          <w:szCs w:val="26"/>
        </w:rPr>
        <w:t>);</w:t>
      </w:r>
      <w:r w:rsidR="002705AB" w:rsidRPr="00097E29">
        <w:rPr>
          <w:rFonts w:ascii="Consolas" w:hAnsi="Consolas"/>
          <w:color w:val="000000"/>
          <w:sz w:val="18"/>
          <w:szCs w:val="26"/>
        </w:rPr>
        <w:br/>
      </w:r>
      <w:proofErr w:type="spellStart"/>
      <w:r w:rsidR="002705AB" w:rsidRPr="00097E29">
        <w:rPr>
          <w:rFonts w:ascii="Consolas" w:hAnsi="Consolas"/>
          <w:color w:val="000000"/>
          <w:sz w:val="18"/>
          <w:szCs w:val="26"/>
        </w:rPr>
        <w:t>permissionCheck</w:t>
      </w:r>
      <w:proofErr w:type="spellEnd"/>
      <w:r w:rsidR="002705AB" w:rsidRPr="00097E29">
        <w:rPr>
          <w:rFonts w:ascii="Consolas" w:hAnsi="Consolas"/>
          <w:color w:val="000000"/>
          <w:sz w:val="18"/>
          <w:szCs w:val="26"/>
        </w:rPr>
        <w:t xml:space="preserve"> += </w:t>
      </w:r>
      <w:r w:rsidR="002705AB" w:rsidRPr="00097E29">
        <w:rPr>
          <w:rFonts w:ascii="Consolas" w:hAnsi="Consolas"/>
          <w:b/>
          <w:bCs/>
          <w:color w:val="000080"/>
          <w:sz w:val="18"/>
          <w:szCs w:val="26"/>
        </w:rPr>
        <w:t>this</w:t>
      </w:r>
      <w:r w:rsidR="002705AB" w:rsidRPr="00097E29">
        <w:rPr>
          <w:rFonts w:ascii="Consolas" w:hAnsi="Consolas"/>
          <w:color w:val="000000"/>
          <w:sz w:val="18"/>
          <w:szCs w:val="26"/>
        </w:rPr>
        <w:t>.checkSelfPermission(</w:t>
      </w:r>
      <w:r w:rsidR="002705AB" w:rsidRPr="00097E29">
        <w:rPr>
          <w:rFonts w:ascii="Consolas" w:hAnsi="Consolas"/>
          <w:b/>
          <w:bCs/>
          <w:color w:val="008000"/>
          <w:sz w:val="18"/>
          <w:szCs w:val="26"/>
        </w:rPr>
        <w:t>"Manifest.permission.ACCESS_COARSE_LOCATION"</w:t>
      </w:r>
      <w:r w:rsidR="002705AB" w:rsidRPr="00097E29">
        <w:rPr>
          <w:rFonts w:ascii="Consolas" w:hAnsi="Consolas"/>
          <w:color w:val="000000"/>
          <w:sz w:val="18"/>
          <w:szCs w:val="26"/>
        </w:rPr>
        <w:t>);</w:t>
      </w:r>
      <w:r w:rsidR="002705AB" w:rsidRPr="00097E29">
        <w:rPr>
          <w:rFonts w:ascii="Consolas" w:hAnsi="Consolas"/>
          <w:color w:val="000000"/>
          <w:sz w:val="18"/>
          <w:szCs w:val="26"/>
        </w:rPr>
        <w:br/>
      </w:r>
      <w:r w:rsidR="002705AB" w:rsidRPr="00097E29">
        <w:rPr>
          <w:rFonts w:ascii="Consolas" w:hAnsi="Consolas"/>
          <w:b/>
          <w:bCs/>
          <w:color w:val="000080"/>
          <w:sz w:val="18"/>
          <w:szCs w:val="26"/>
        </w:rPr>
        <w:t xml:space="preserve">if </w:t>
      </w:r>
      <w:r w:rsidR="002705AB" w:rsidRPr="00097E29">
        <w:rPr>
          <w:rFonts w:ascii="Consolas" w:hAnsi="Consolas"/>
          <w:color w:val="000000"/>
          <w:sz w:val="18"/>
          <w:szCs w:val="26"/>
        </w:rPr>
        <w:t>(</w:t>
      </w:r>
      <w:proofErr w:type="spellStart"/>
      <w:r w:rsidR="002705AB" w:rsidRPr="00097E29">
        <w:rPr>
          <w:rFonts w:ascii="Consolas" w:hAnsi="Consolas"/>
          <w:color w:val="000000"/>
          <w:sz w:val="18"/>
          <w:szCs w:val="26"/>
        </w:rPr>
        <w:t>permissionCheck</w:t>
      </w:r>
      <w:proofErr w:type="spellEnd"/>
      <w:r w:rsidR="002705AB" w:rsidRPr="00097E29">
        <w:rPr>
          <w:rFonts w:ascii="Consolas" w:hAnsi="Consolas"/>
          <w:color w:val="000000"/>
          <w:sz w:val="18"/>
          <w:szCs w:val="26"/>
        </w:rPr>
        <w:t xml:space="preserve"> != </w:t>
      </w:r>
      <w:r w:rsidR="002705AB" w:rsidRPr="00097E29">
        <w:rPr>
          <w:rFonts w:ascii="Consolas" w:hAnsi="Consolas"/>
          <w:color w:val="0000FF"/>
          <w:sz w:val="18"/>
          <w:szCs w:val="26"/>
        </w:rPr>
        <w:t>0</w:t>
      </w:r>
      <w:r w:rsidR="002705AB" w:rsidRPr="00097E29">
        <w:rPr>
          <w:rFonts w:ascii="Consolas" w:hAnsi="Consolas"/>
          <w:color w:val="000000"/>
          <w:sz w:val="18"/>
          <w:szCs w:val="26"/>
        </w:rPr>
        <w:t>) {</w:t>
      </w:r>
      <w:r w:rsidR="002705AB" w:rsidRPr="00097E29">
        <w:rPr>
          <w:rFonts w:ascii="Consolas" w:hAnsi="Consolas"/>
          <w:color w:val="000000"/>
          <w:sz w:val="18"/>
          <w:szCs w:val="26"/>
        </w:rPr>
        <w:br/>
      </w:r>
      <w:r w:rsidR="002705AB" w:rsidRPr="00097E29">
        <w:rPr>
          <w:rFonts w:ascii="Consolas" w:hAnsi="Consolas"/>
          <w:color w:val="000000"/>
          <w:sz w:val="18"/>
          <w:szCs w:val="26"/>
        </w:rPr>
        <w:br/>
        <w:t xml:space="preserve">    </w:t>
      </w:r>
      <w:proofErr w:type="spellStart"/>
      <w:r w:rsidR="002705AB" w:rsidRPr="00097E29">
        <w:rPr>
          <w:rFonts w:ascii="Consolas" w:hAnsi="Consolas"/>
          <w:b/>
          <w:bCs/>
          <w:color w:val="000080"/>
          <w:sz w:val="18"/>
          <w:szCs w:val="26"/>
        </w:rPr>
        <w:t>this</w:t>
      </w:r>
      <w:r w:rsidR="002705AB" w:rsidRPr="00097E29">
        <w:rPr>
          <w:rFonts w:ascii="Consolas" w:hAnsi="Consolas"/>
          <w:color w:val="000000"/>
          <w:sz w:val="18"/>
          <w:szCs w:val="26"/>
        </w:rPr>
        <w:t>.requestPermissions</w:t>
      </w:r>
      <w:proofErr w:type="spellEnd"/>
      <w:r w:rsidR="002705AB" w:rsidRPr="00097E29">
        <w:rPr>
          <w:rFonts w:ascii="Consolas" w:hAnsi="Consolas"/>
          <w:color w:val="000000"/>
          <w:sz w:val="18"/>
          <w:szCs w:val="26"/>
        </w:rPr>
        <w:t>(</w:t>
      </w:r>
      <w:r w:rsidR="002705AB" w:rsidRPr="00097E29">
        <w:rPr>
          <w:rFonts w:ascii="Consolas" w:hAnsi="Consolas"/>
          <w:b/>
          <w:bCs/>
          <w:color w:val="000080"/>
          <w:sz w:val="18"/>
          <w:szCs w:val="26"/>
        </w:rPr>
        <w:t xml:space="preserve">new </w:t>
      </w:r>
      <w:r w:rsidR="002705AB" w:rsidRPr="00097E29">
        <w:rPr>
          <w:rFonts w:ascii="Consolas" w:hAnsi="Consolas"/>
          <w:color w:val="000000"/>
          <w:sz w:val="18"/>
          <w:szCs w:val="26"/>
        </w:rPr>
        <w:t>String[]{</w:t>
      </w:r>
      <w:proofErr w:type="spellStart"/>
      <w:r w:rsidR="002705AB" w:rsidRPr="00097E29">
        <w:rPr>
          <w:rFonts w:ascii="Consolas" w:hAnsi="Consolas"/>
          <w:color w:val="000000"/>
          <w:sz w:val="18"/>
          <w:szCs w:val="26"/>
        </w:rPr>
        <w:t>Manifest.permission.</w:t>
      </w:r>
      <w:r w:rsidR="002705AB" w:rsidRPr="00097E29">
        <w:rPr>
          <w:rFonts w:ascii="Consolas" w:hAnsi="Consolas"/>
          <w:b/>
          <w:bCs/>
          <w:i/>
          <w:iCs/>
          <w:color w:val="660E7A"/>
          <w:sz w:val="18"/>
          <w:szCs w:val="26"/>
        </w:rPr>
        <w:t>ACCESS_FINE_LOCATION</w:t>
      </w:r>
      <w:proofErr w:type="spellEnd"/>
      <w:r w:rsidR="002705AB" w:rsidRPr="00097E29">
        <w:rPr>
          <w:rFonts w:ascii="Consolas" w:hAnsi="Consolas"/>
          <w:color w:val="000000"/>
          <w:sz w:val="18"/>
          <w:szCs w:val="26"/>
        </w:rPr>
        <w:t xml:space="preserve">, </w:t>
      </w:r>
      <w:proofErr w:type="spellStart"/>
      <w:r w:rsidR="002705AB" w:rsidRPr="00097E29">
        <w:rPr>
          <w:rFonts w:ascii="Consolas" w:hAnsi="Consolas"/>
          <w:color w:val="000000"/>
          <w:sz w:val="18"/>
          <w:szCs w:val="26"/>
        </w:rPr>
        <w:t>Manifest.permission.</w:t>
      </w:r>
      <w:r w:rsidR="002705AB" w:rsidRPr="00097E29">
        <w:rPr>
          <w:rFonts w:ascii="Consolas" w:hAnsi="Consolas"/>
          <w:b/>
          <w:bCs/>
          <w:i/>
          <w:iCs/>
          <w:color w:val="660E7A"/>
          <w:sz w:val="18"/>
          <w:szCs w:val="26"/>
        </w:rPr>
        <w:t>ACCESS_COARSE_LOCATION</w:t>
      </w:r>
      <w:proofErr w:type="spellEnd"/>
      <w:r w:rsidR="002705AB" w:rsidRPr="00097E29">
        <w:rPr>
          <w:rFonts w:ascii="Consolas" w:hAnsi="Consolas"/>
          <w:color w:val="000000"/>
          <w:sz w:val="18"/>
          <w:szCs w:val="26"/>
        </w:rPr>
        <w:t xml:space="preserve">}, </w:t>
      </w:r>
      <w:r w:rsidR="002705AB" w:rsidRPr="00097E29">
        <w:rPr>
          <w:rFonts w:ascii="Consolas" w:hAnsi="Consolas"/>
          <w:color w:val="0000FF"/>
          <w:sz w:val="18"/>
          <w:szCs w:val="26"/>
        </w:rPr>
        <w:t>1001</w:t>
      </w:r>
      <w:r w:rsidR="002705AB" w:rsidRPr="00097E29">
        <w:rPr>
          <w:rFonts w:ascii="Consolas" w:hAnsi="Consolas"/>
          <w:color w:val="000000"/>
          <w:sz w:val="18"/>
          <w:szCs w:val="26"/>
        </w:rPr>
        <w:t>);</w:t>
      </w:r>
      <w:r w:rsidR="002705AB" w:rsidRPr="00097E29">
        <w:rPr>
          <w:rFonts w:ascii="Consolas" w:hAnsi="Consolas"/>
          <w:i/>
          <w:iCs/>
          <w:color w:val="808080"/>
          <w:sz w:val="18"/>
          <w:szCs w:val="26"/>
        </w:rPr>
        <w:br/>
      </w:r>
      <w:r w:rsidR="002705AB" w:rsidRPr="00097E29">
        <w:rPr>
          <w:rFonts w:ascii="Consolas" w:hAnsi="Consolas"/>
          <w:color w:val="000000"/>
          <w:sz w:val="18"/>
          <w:szCs w:val="26"/>
        </w:rPr>
        <w:t>}</w:t>
      </w:r>
    </w:p>
    <w:p w14:paraId="32EBD135" w14:textId="3BE6E3D9" w:rsidR="00C302D8" w:rsidRPr="00C302D8" w:rsidRDefault="00C302D8" w:rsidP="002705AB">
      <w:pPr>
        <w:pStyle w:val="PrformatHTML"/>
        <w:shd w:val="clear" w:color="auto" w:fill="FFFFFF"/>
        <w:rPr>
          <w:rFonts w:ascii="Consolas" w:hAnsi="Consolas"/>
          <w:color w:val="000000"/>
          <w:sz w:val="26"/>
          <w:szCs w:val="26"/>
        </w:rPr>
      </w:pPr>
      <w:r w:rsidRPr="002705AB">
        <w:rPr>
          <w:rFonts w:ascii="Verdana" w:hAnsi="Verdana" w:cs="Times New Roman"/>
          <w:b/>
          <w:bCs/>
          <w:i/>
          <w:iCs/>
          <w:color w:val="303030"/>
          <w:sz w:val="18"/>
          <w:szCs w:val="18"/>
        </w:rPr>
        <w:t>=&gt; 0/1</w:t>
      </w:r>
    </w:p>
    <w:p w14:paraId="59A1653E" w14:textId="777A2201" w:rsidR="00E47050" w:rsidRPr="00AB32E1" w:rsidRDefault="00C302D8" w:rsidP="00C302D8">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lang w:eastAsia="fr-FR"/>
        </w:rPr>
      </w:pPr>
      <w:r w:rsidRPr="00C302D8">
        <w:rPr>
          <w:rFonts w:ascii="Verdana" w:eastAsia="Times New Roman" w:hAnsi="Verdana" w:cs="Times New Roman"/>
          <w:color w:val="303030"/>
          <w:sz w:val="18"/>
          <w:szCs w:val="18"/>
          <w:lang w:eastAsia="fr-FR"/>
        </w:rPr>
        <w:t>Je sais gérer la persistance légère de mon application.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16"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AB32E1">
        <w:rPr>
          <w:rFonts w:ascii="Verdana" w:eastAsia="Times New Roman" w:hAnsi="Verdana" w:cs="Times New Roman"/>
          <w:b/>
          <w:bCs/>
          <w:i/>
          <w:iCs/>
          <w:sz w:val="18"/>
          <w:szCs w:val="18"/>
          <w:lang w:eastAsia="fr-FR"/>
        </w:rPr>
        <w:t>O</w:t>
      </w:r>
      <w:r w:rsidR="00E47050" w:rsidRPr="00AB32E1">
        <w:rPr>
          <w:rFonts w:ascii="Verdana" w:eastAsia="Times New Roman" w:hAnsi="Verdana" w:cs="Times New Roman"/>
          <w:b/>
          <w:bCs/>
          <w:i/>
          <w:iCs/>
          <w:sz w:val="18"/>
          <w:szCs w:val="18"/>
          <w:lang w:eastAsia="fr-FR"/>
        </w:rPr>
        <w:t>n sauvegarde l’état du jeu puis on le restore :</w:t>
      </w:r>
    </w:p>
    <w:p w14:paraId="3189CF9B"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@Override</w:t>
      </w:r>
    </w:p>
    <w:p w14:paraId="0EEE29EE"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lastRenderedPageBreak/>
        <w:t xml:space="preserve">    protected void </w:t>
      </w:r>
      <w:proofErr w:type="gramStart"/>
      <w:r w:rsidRPr="00E47050">
        <w:rPr>
          <w:rFonts w:ascii="Verdana" w:eastAsia="Times New Roman" w:hAnsi="Verdana" w:cs="Times New Roman"/>
          <w:b/>
          <w:bCs/>
          <w:i/>
          <w:iCs/>
          <w:color w:val="303030"/>
          <w:sz w:val="18"/>
          <w:szCs w:val="18"/>
          <w:lang w:val="en-US" w:eastAsia="fr-FR"/>
        </w:rPr>
        <w:t>onSaveInstanceState(</w:t>
      </w:r>
      <w:proofErr w:type="gramEnd"/>
      <w:r w:rsidRPr="00E47050">
        <w:rPr>
          <w:rFonts w:ascii="Verdana" w:eastAsia="Times New Roman" w:hAnsi="Verdana" w:cs="Times New Roman"/>
          <w:b/>
          <w:bCs/>
          <w:i/>
          <w:iCs/>
          <w:color w:val="303030"/>
          <w:sz w:val="18"/>
          <w:szCs w:val="18"/>
          <w:lang w:val="en-US" w:eastAsia="fr-FR"/>
        </w:rPr>
        <w:t xml:space="preserve">Bundle </w:t>
      </w:r>
      <w:proofErr w:type="spellStart"/>
      <w:r w:rsidRPr="00E47050">
        <w:rPr>
          <w:rFonts w:ascii="Verdana" w:eastAsia="Times New Roman" w:hAnsi="Verdana" w:cs="Times New Roman"/>
          <w:b/>
          <w:bCs/>
          <w:i/>
          <w:iCs/>
          <w:color w:val="303030"/>
          <w:sz w:val="18"/>
          <w:szCs w:val="18"/>
          <w:lang w:val="en-US" w:eastAsia="fr-FR"/>
        </w:rPr>
        <w:t>outState</w:t>
      </w:r>
      <w:proofErr w:type="spellEnd"/>
      <w:r w:rsidRPr="00E47050">
        <w:rPr>
          <w:rFonts w:ascii="Verdana" w:eastAsia="Times New Roman" w:hAnsi="Verdana" w:cs="Times New Roman"/>
          <w:b/>
          <w:bCs/>
          <w:i/>
          <w:iCs/>
          <w:color w:val="303030"/>
          <w:sz w:val="18"/>
          <w:szCs w:val="18"/>
          <w:lang w:val="en-US" w:eastAsia="fr-FR"/>
        </w:rPr>
        <w:t>) {</w:t>
      </w:r>
    </w:p>
    <w:p w14:paraId="61CB40E9"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if (</w:t>
      </w:r>
      <w:proofErr w:type="spellStart"/>
      <w:proofErr w:type="gramStart"/>
      <w:r w:rsidRPr="00E47050">
        <w:rPr>
          <w:rFonts w:ascii="Verdana" w:eastAsia="Times New Roman" w:hAnsi="Verdana" w:cs="Times New Roman"/>
          <w:b/>
          <w:bCs/>
          <w:i/>
          <w:iCs/>
          <w:color w:val="303030"/>
          <w:sz w:val="18"/>
          <w:szCs w:val="18"/>
          <w:lang w:val="en-US" w:eastAsia="fr-FR"/>
        </w:rPr>
        <w:t>jeu.getWord</w:t>
      </w:r>
      <w:proofErr w:type="spellEnd"/>
      <w:proofErr w:type="gramEnd"/>
      <w:r w:rsidRPr="00E47050">
        <w:rPr>
          <w:rFonts w:ascii="Verdana" w:eastAsia="Times New Roman" w:hAnsi="Verdana" w:cs="Times New Roman"/>
          <w:b/>
          <w:bCs/>
          <w:i/>
          <w:iCs/>
          <w:color w:val="303030"/>
          <w:sz w:val="18"/>
          <w:szCs w:val="18"/>
          <w:lang w:val="en-US" w:eastAsia="fr-FR"/>
        </w:rPr>
        <w:t>() != null) {</w:t>
      </w:r>
    </w:p>
    <w:p w14:paraId="4D86265A"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outState.putString</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currentWord</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jeu.getWord</w:t>
      </w:r>
      <w:proofErr w:type="spellEnd"/>
      <w:proofErr w:type="gramEnd"/>
      <w:r w:rsidRPr="00E47050">
        <w:rPr>
          <w:rFonts w:ascii="Verdana" w:eastAsia="Times New Roman" w:hAnsi="Verdana" w:cs="Times New Roman"/>
          <w:b/>
          <w:bCs/>
          <w:i/>
          <w:iCs/>
          <w:color w:val="303030"/>
          <w:sz w:val="18"/>
          <w:szCs w:val="18"/>
          <w:lang w:val="en-US" w:eastAsia="fr-FR"/>
        </w:rPr>
        <w:t>());</w:t>
      </w:r>
    </w:p>
    <w:p w14:paraId="2E7A2044"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outState.putInt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nbLettersFound</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jeu.getFound</w:t>
      </w:r>
      <w:proofErr w:type="spellEnd"/>
      <w:proofErr w:type="gramEnd"/>
      <w:r w:rsidRPr="00E47050">
        <w:rPr>
          <w:rFonts w:ascii="Verdana" w:eastAsia="Times New Roman" w:hAnsi="Verdana" w:cs="Times New Roman"/>
          <w:b/>
          <w:bCs/>
          <w:i/>
          <w:iCs/>
          <w:color w:val="303030"/>
          <w:sz w:val="18"/>
          <w:szCs w:val="18"/>
          <w:lang w:val="en-US" w:eastAsia="fr-FR"/>
        </w:rPr>
        <w:t>());</w:t>
      </w:r>
    </w:p>
    <w:p w14:paraId="1E3494D1"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outState.putInt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nbError</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jeu.getError</w:t>
      </w:r>
      <w:proofErr w:type="spellEnd"/>
      <w:proofErr w:type="gramEnd"/>
      <w:r w:rsidRPr="00E47050">
        <w:rPr>
          <w:rFonts w:ascii="Verdana" w:eastAsia="Times New Roman" w:hAnsi="Verdana" w:cs="Times New Roman"/>
          <w:b/>
          <w:bCs/>
          <w:i/>
          <w:iCs/>
          <w:color w:val="303030"/>
          <w:sz w:val="18"/>
          <w:szCs w:val="18"/>
          <w:lang w:val="en-US" w:eastAsia="fr-FR"/>
        </w:rPr>
        <w:t>());</w:t>
      </w:r>
    </w:p>
    <w:p w14:paraId="623DCDAC"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outState.putStringArrayList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lettersList</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jeu.getListOfLettersString</w:t>
      </w:r>
      <w:proofErr w:type="spellEnd"/>
      <w:proofErr w:type="gramEnd"/>
      <w:r w:rsidRPr="00E47050">
        <w:rPr>
          <w:rFonts w:ascii="Verdana" w:eastAsia="Times New Roman" w:hAnsi="Verdana" w:cs="Times New Roman"/>
          <w:b/>
          <w:bCs/>
          <w:i/>
          <w:iCs/>
          <w:color w:val="303030"/>
          <w:sz w:val="18"/>
          <w:szCs w:val="18"/>
          <w:lang w:val="en-US" w:eastAsia="fr-FR"/>
        </w:rPr>
        <w:t>());</w:t>
      </w:r>
    </w:p>
    <w:p w14:paraId="78081EB7"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r w:rsidRPr="00E47050">
        <w:rPr>
          <w:rFonts w:ascii="Verdana" w:eastAsia="Times New Roman" w:hAnsi="Verdana" w:cs="Times New Roman"/>
          <w:b/>
          <w:bCs/>
          <w:i/>
          <w:iCs/>
          <w:color w:val="303030"/>
          <w:sz w:val="18"/>
          <w:szCs w:val="18"/>
          <w:lang w:val="en-US" w:eastAsia="fr-FR"/>
        </w:rPr>
        <w:t xml:space="preserve">        </w:t>
      </w:r>
      <w:r w:rsidRPr="00E47050">
        <w:rPr>
          <w:rFonts w:ascii="Verdana" w:eastAsia="Times New Roman" w:hAnsi="Verdana" w:cs="Times New Roman"/>
          <w:b/>
          <w:bCs/>
          <w:i/>
          <w:iCs/>
          <w:color w:val="303030"/>
          <w:sz w:val="18"/>
          <w:szCs w:val="18"/>
          <w:lang w:eastAsia="fr-FR"/>
        </w:rPr>
        <w:t>}</w:t>
      </w:r>
    </w:p>
    <w:p w14:paraId="6A8F4D83"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r w:rsidRPr="00E47050">
        <w:rPr>
          <w:rFonts w:ascii="Verdana" w:eastAsia="Times New Roman" w:hAnsi="Verdana" w:cs="Times New Roman"/>
          <w:b/>
          <w:bCs/>
          <w:i/>
          <w:iCs/>
          <w:color w:val="303030"/>
          <w:sz w:val="18"/>
          <w:szCs w:val="18"/>
          <w:lang w:eastAsia="fr-FR"/>
        </w:rPr>
        <w:t xml:space="preserve">        </w:t>
      </w:r>
      <w:proofErr w:type="spellStart"/>
      <w:proofErr w:type="gramStart"/>
      <w:r w:rsidRPr="00E47050">
        <w:rPr>
          <w:rFonts w:ascii="Verdana" w:eastAsia="Times New Roman" w:hAnsi="Verdana" w:cs="Times New Roman"/>
          <w:b/>
          <w:bCs/>
          <w:i/>
          <w:iCs/>
          <w:color w:val="303030"/>
          <w:sz w:val="18"/>
          <w:szCs w:val="18"/>
          <w:lang w:eastAsia="fr-FR"/>
        </w:rPr>
        <w:t>super.onSaveInstanceState</w:t>
      </w:r>
      <w:proofErr w:type="spellEnd"/>
      <w:proofErr w:type="gramEnd"/>
      <w:r w:rsidRPr="00E47050">
        <w:rPr>
          <w:rFonts w:ascii="Verdana" w:eastAsia="Times New Roman" w:hAnsi="Verdana" w:cs="Times New Roman"/>
          <w:b/>
          <w:bCs/>
          <w:i/>
          <w:iCs/>
          <w:color w:val="303030"/>
          <w:sz w:val="18"/>
          <w:szCs w:val="18"/>
          <w:lang w:eastAsia="fr-FR"/>
        </w:rPr>
        <w:t>(</w:t>
      </w:r>
      <w:proofErr w:type="spellStart"/>
      <w:r w:rsidRPr="00E47050">
        <w:rPr>
          <w:rFonts w:ascii="Verdana" w:eastAsia="Times New Roman" w:hAnsi="Verdana" w:cs="Times New Roman"/>
          <w:b/>
          <w:bCs/>
          <w:i/>
          <w:iCs/>
          <w:color w:val="303030"/>
          <w:sz w:val="18"/>
          <w:szCs w:val="18"/>
          <w:lang w:eastAsia="fr-FR"/>
        </w:rPr>
        <w:t>outState</w:t>
      </w:r>
      <w:proofErr w:type="spellEnd"/>
      <w:r w:rsidRPr="00E47050">
        <w:rPr>
          <w:rFonts w:ascii="Verdana" w:eastAsia="Times New Roman" w:hAnsi="Verdana" w:cs="Times New Roman"/>
          <w:b/>
          <w:bCs/>
          <w:i/>
          <w:iCs/>
          <w:color w:val="303030"/>
          <w:sz w:val="18"/>
          <w:szCs w:val="18"/>
          <w:lang w:eastAsia="fr-FR"/>
        </w:rPr>
        <w:t>);</w:t>
      </w:r>
    </w:p>
    <w:p w14:paraId="7CBDCC4F" w14:textId="77777777" w:rsid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r w:rsidRPr="00E47050">
        <w:rPr>
          <w:rFonts w:ascii="Verdana" w:eastAsia="Times New Roman" w:hAnsi="Verdana" w:cs="Times New Roman"/>
          <w:b/>
          <w:bCs/>
          <w:i/>
          <w:iCs/>
          <w:color w:val="303030"/>
          <w:sz w:val="18"/>
          <w:szCs w:val="18"/>
          <w:lang w:eastAsia="fr-FR"/>
        </w:rPr>
        <w:t xml:space="preserve">    }</w:t>
      </w:r>
    </w:p>
    <w:p w14:paraId="666C8751" w14:textId="77777777" w:rsid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p>
    <w:p w14:paraId="3C2E5072"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@Override</w:t>
      </w:r>
    </w:p>
    <w:p w14:paraId="57D1095E"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protected void </w:t>
      </w:r>
      <w:proofErr w:type="spellStart"/>
      <w:proofErr w:type="gramStart"/>
      <w:r w:rsidRPr="00E47050">
        <w:rPr>
          <w:rFonts w:ascii="Verdana" w:eastAsia="Times New Roman" w:hAnsi="Verdana" w:cs="Times New Roman"/>
          <w:b/>
          <w:bCs/>
          <w:i/>
          <w:iCs/>
          <w:color w:val="303030"/>
          <w:sz w:val="18"/>
          <w:szCs w:val="18"/>
          <w:lang w:val="en-US" w:eastAsia="fr-FR"/>
        </w:rPr>
        <w:t>onRestoreInstanceState</w:t>
      </w:r>
      <w:proofErr w:type="spellEnd"/>
      <w:r w:rsidRPr="00E47050">
        <w:rPr>
          <w:rFonts w:ascii="Verdana" w:eastAsia="Times New Roman" w:hAnsi="Verdana" w:cs="Times New Roman"/>
          <w:b/>
          <w:bCs/>
          <w:i/>
          <w:iCs/>
          <w:color w:val="303030"/>
          <w:sz w:val="18"/>
          <w:szCs w:val="18"/>
          <w:lang w:val="en-US" w:eastAsia="fr-FR"/>
        </w:rPr>
        <w:t>(</w:t>
      </w:r>
      <w:proofErr w:type="gramEnd"/>
      <w:r w:rsidRPr="00E47050">
        <w:rPr>
          <w:rFonts w:ascii="Verdana" w:eastAsia="Times New Roman" w:hAnsi="Verdana" w:cs="Times New Roman"/>
          <w:b/>
          <w:bCs/>
          <w:i/>
          <w:iCs/>
          <w:color w:val="303030"/>
          <w:sz w:val="18"/>
          <w:szCs w:val="18"/>
          <w:lang w:val="en-US" w:eastAsia="fr-FR"/>
        </w:rPr>
        <w:t xml:space="preserve">Bundle </w:t>
      </w:r>
      <w:proofErr w:type="spellStart"/>
      <w:r w:rsidRPr="00E47050">
        <w:rPr>
          <w:rFonts w:ascii="Verdana" w:eastAsia="Times New Roman" w:hAnsi="Verdana" w:cs="Times New Roman"/>
          <w:b/>
          <w:bCs/>
          <w:i/>
          <w:iCs/>
          <w:color w:val="303030"/>
          <w:sz w:val="18"/>
          <w:szCs w:val="18"/>
          <w:lang w:val="en-US" w:eastAsia="fr-FR"/>
        </w:rPr>
        <w:t>savedInstanceState</w:t>
      </w:r>
      <w:proofErr w:type="spellEnd"/>
      <w:r w:rsidRPr="00E47050">
        <w:rPr>
          <w:rFonts w:ascii="Verdana" w:eastAsia="Times New Roman" w:hAnsi="Verdana" w:cs="Times New Roman"/>
          <w:b/>
          <w:bCs/>
          <w:i/>
          <w:iCs/>
          <w:color w:val="303030"/>
          <w:sz w:val="18"/>
          <w:szCs w:val="18"/>
          <w:lang w:val="en-US" w:eastAsia="fr-FR"/>
        </w:rPr>
        <w:t>) {</w:t>
      </w:r>
    </w:p>
    <w:p w14:paraId="096140D4"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super.onRestoreInstanceState</w:t>
      </w:r>
      <w:proofErr w:type="spellEnd"/>
      <w:proofErr w:type="gram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savedInstanceState</w:t>
      </w:r>
      <w:proofErr w:type="spellEnd"/>
      <w:r w:rsidRPr="00E47050">
        <w:rPr>
          <w:rFonts w:ascii="Verdana" w:eastAsia="Times New Roman" w:hAnsi="Verdana" w:cs="Times New Roman"/>
          <w:b/>
          <w:bCs/>
          <w:i/>
          <w:iCs/>
          <w:color w:val="303030"/>
          <w:sz w:val="18"/>
          <w:szCs w:val="18"/>
          <w:lang w:val="en-US" w:eastAsia="fr-FR"/>
        </w:rPr>
        <w:t>);</w:t>
      </w:r>
    </w:p>
    <w:p w14:paraId="7300CB25"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gramStart"/>
      <w:r w:rsidRPr="00E47050">
        <w:rPr>
          <w:rFonts w:ascii="Verdana" w:eastAsia="Times New Roman" w:hAnsi="Verdana" w:cs="Times New Roman"/>
          <w:b/>
          <w:bCs/>
          <w:i/>
          <w:iCs/>
          <w:color w:val="303030"/>
          <w:sz w:val="18"/>
          <w:szCs w:val="18"/>
          <w:lang w:val="en-US" w:eastAsia="fr-FR"/>
        </w:rPr>
        <w:t>jeu.setInstanceState</w:t>
      </w:r>
      <w:proofErr w:type="gramEnd"/>
      <w:r w:rsidRPr="00E47050">
        <w:rPr>
          <w:rFonts w:ascii="Verdana" w:eastAsia="Times New Roman" w:hAnsi="Verdana" w:cs="Times New Roman"/>
          <w:b/>
          <w:bCs/>
          <w:i/>
          <w:iCs/>
          <w:color w:val="303030"/>
          <w:sz w:val="18"/>
          <w:szCs w:val="18"/>
          <w:lang w:val="en-US" w:eastAsia="fr-FR"/>
        </w:rPr>
        <w:t xml:space="preserve">(savedInstanceState.getString("currentWord"), </w:t>
      </w:r>
      <w:proofErr w:type="spellStart"/>
      <w:r w:rsidRPr="00E47050">
        <w:rPr>
          <w:rFonts w:ascii="Verdana" w:eastAsia="Times New Roman" w:hAnsi="Verdana" w:cs="Times New Roman"/>
          <w:b/>
          <w:bCs/>
          <w:i/>
          <w:iCs/>
          <w:color w:val="303030"/>
          <w:sz w:val="18"/>
          <w:szCs w:val="18"/>
          <w:lang w:val="en-US" w:eastAsia="fr-FR"/>
        </w:rPr>
        <w:t>savedInstanceState.getInt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nbLettersFound</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savedInstanceState.getInt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nbError</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savedInstanceState.getStringArrayList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lettersList</w:t>
      </w:r>
      <w:proofErr w:type="spellEnd"/>
      <w:r w:rsidRPr="00E47050">
        <w:rPr>
          <w:rFonts w:ascii="Verdana" w:eastAsia="Times New Roman" w:hAnsi="Verdana" w:cs="Times New Roman"/>
          <w:b/>
          <w:bCs/>
          <w:i/>
          <w:iCs/>
          <w:color w:val="303030"/>
          <w:sz w:val="18"/>
          <w:szCs w:val="18"/>
          <w:lang w:val="en-US" w:eastAsia="fr-FR"/>
        </w:rPr>
        <w:t>"));</w:t>
      </w:r>
    </w:p>
    <w:p w14:paraId="526A286C" w14:textId="77777777" w:rsid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r w:rsidRPr="00E47050">
        <w:rPr>
          <w:rFonts w:ascii="Verdana" w:eastAsia="Times New Roman" w:hAnsi="Verdana" w:cs="Times New Roman"/>
          <w:b/>
          <w:bCs/>
          <w:i/>
          <w:iCs/>
          <w:color w:val="303030"/>
          <w:sz w:val="18"/>
          <w:szCs w:val="18"/>
          <w:lang w:val="en-US" w:eastAsia="fr-FR"/>
        </w:rPr>
        <w:t xml:space="preserve">    </w:t>
      </w:r>
      <w:r w:rsidRPr="00E47050">
        <w:rPr>
          <w:rFonts w:ascii="Verdana" w:eastAsia="Times New Roman" w:hAnsi="Verdana" w:cs="Times New Roman"/>
          <w:b/>
          <w:bCs/>
          <w:i/>
          <w:iCs/>
          <w:color w:val="303030"/>
          <w:sz w:val="18"/>
          <w:szCs w:val="18"/>
          <w:lang w:eastAsia="fr-FR"/>
        </w:rPr>
        <w:t>}</w:t>
      </w:r>
    </w:p>
    <w:p w14:paraId="30A3E9BF" w14:textId="77777777" w:rsid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eastAsia="fr-FR"/>
        </w:rPr>
      </w:pPr>
    </w:p>
    <w:p w14:paraId="70CAEB89"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@Override</w:t>
      </w:r>
    </w:p>
    <w:p w14:paraId="33BADF41"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protected void </w:t>
      </w:r>
      <w:proofErr w:type="spellStart"/>
      <w:proofErr w:type="gramStart"/>
      <w:r w:rsidRPr="00E47050">
        <w:rPr>
          <w:rFonts w:ascii="Verdana" w:eastAsia="Times New Roman" w:hAnsi="Verdana" w:cs="Times New Roman"/>
          <w:b/>
          <w:bCs/>
          <w:i/>
          <w:iCs/>
          <w:color w:val="303030"/>
          <w:sz w:val="18"/>
          <w:szCs w:val="18"/>
          <w:lang w:val="en-US" w:eastAsia="fr-FR"/>
        </w:rPr>
        <w:t>onCreate</w:t>
      </w:r>
      <w:proofErr w:type="spellEnd"/>
      <w:r w:rsidRPr="00E47050">
        <w:rPr>
          <w:rFonts w:ascii="Verdana" w:eastAsia="Times New Roman" w:hAnsi="Verdana" w:cs="Times New Roman"/>
          <w:b/>
          <w:bCs/>
          <w:i/>
          <w:iCs/>
          <w:color w:val="303030"/>
          <w:sz w:val="18"/>
          <w:szCs w:val="18"/>
          <w:lang w:val="en-US" w:eastAsia="fr-FR"/>
        </w:rPr>
        <w:t>(</w:t>
      </w:r>
      <w:proofErr w:type="gramEnd"/>
      <w:r w:rsidRPr="00E47050">
        <w:rPr>
          <w:rFonts w:ascii="Verdana" w:eastAsia="Times New Roman" w:hAnsi="Verdana" w:cs="Times New Roman"/>
          <w:b/>
          <w:bCs/>
          <w:i/>
          <w:iCs/>
          <w:color w:val="303030"/>
          <w:sz w:val="18"/>
          <w:szCs w:val="18"/>
          <w:lang w:val="en-US" w:eastAsia="fr-FR"/>
        </w:rPr>
        <w:t xml:space="preserve">@Nullable Bundle </w:t>
      </w:r>
      <w:proofErr w:type="spellStart"/>
      <w:r w:rsidRPr="00E47050">
        <w:rPr>
          <w:rFonts w:ascii="Verdana" w:eastAsia="Times New Roman" w:hAnsi="Verdana" w:cs="Times New Roman"/>
          <w:b/>
          <w:bCs/>
          <w:i/>
          <w:iCs/>
          <w:color w:val="303030"/>
          <w:sz w:val="18"/>
          <w:szCs w:val="18"/>
          <w:lang w:val="en-US" w:eastAsia="fr-FR"/>
        </w:rPr>
        <w:t>savedInstanceState</w:t>
      </w:r>
      <w:proofErr w:type="spellEnd"/>
      <w:r w:rsidRPr="00E47050">
        <w:rPr>
          <w:rFonts w:ascii="Verdana" w:eastAsia="Times New Roman" w:hAnsi="Verdana" w:cs="Times New Roman"/>
          <w:b/>
          <w:bCs/>
          <w:i/>
          <w:iCs/>
          <w:color w:val="303030"/>
          <w:sz w:val="18"/>
          <w:szCs w:val="18"/>
          <w:lang w:val="en-US" w:eastAsia="fr-FR"/>
        </w:rPr>
        <w:t>) {</w:t>
      </w:r>
    </w:p>
    <w:p w14:paraId="23139D74"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proofErr w:type="gramStart"/>
      <w:r w:rsidRPr="00E47050">
        <w:rPr>
          <w:rFonts w:ascii="Verdana" w:eastAsia="Times New Roman" w:hAnsi="Verdana" w:cs="Times New Roman"/>
          <w:b/>
          <w:bCs/>
          <w:i/>
          <w:iCs/>
          <w:color w:val="303030"/>
          <w:sz w:val="18"/>
          <w:szCs w:val="18"/>
          <w:lang w:val="en-US" w:eastAsia="fr-FR"/>
        </w:rPr>
        <w:t>super.onCreate</w:t>
      </w:r>
      <w:proofErr w:type="spellEnd"/>
      <w:proofErr w:type="gram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savedInstanceState</w:t>
      </w:r>
      <w:proofErr w:type="spellEnd"/>
      <w:r w:rsidRPr="00E47050">
        <w:rPr>
          <w:rFonts w:ascii="Verdana" w:eastAsia="Times New Roman" w:hAnsi="Verdana" w:cs="Times New Roman"/>
          <w:b/>
          <w:bCs/>
          <w:i/>
          <w:iCs/>
          <w:color w:val="303030"/>
          <w:sz w:val="18"/>
          <w:szCs w:val="18"/>
          <w:lang w:val="en-US" w:eastAsia="fr-FR"/>
        </w:rPr>
        <w:t>);</w:t>
      </w:r>
    </w:p>
    <w:p w14:paraId="428C20A4"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jeu</w:t>
      </w:r>
      <w:proofErr w:type="spellEnd"/>
      <w:r w:rsidRPr="00E47050">
        <w:rPr>
          <w:rFonts w:ascii="Verdana" w:eastAsia="Times New Roman" w:hAnsi="Verdana" w:cs="Times New Roman"/>
          <w:b/>
          <w:bCs/>
          <w:i/>
          <w:iCs/>
          <w:color w:val="303030"/>
          <w:sz w:val="18"/>
          <w:szCs w:val="18"/>
          <w:lang w:val="en-US" w:eastAsia="fr-FR"/>
        </w:rPr>
        <w:t xml:space="preserve"> = new JeuPendu(</w:t>
      </w:r>
      <w:proofErr w:type="spellStart"/>
      <w:proofErr w:type="gramStart"/>
      <w:r w:rsidRPr="00E47050">
        <w:rPr>
          <w:rFonts w:ascii="Verdana" w:eastAsia="Times New Roman" w:hAnsi="Verdana" w:cs="Times New Roman"/>
          <w:b/>
          <w:bCs/>
          <w:i/>
          <w:iCs/>
          <w:color w:val="303030"/>
          <w:sz w:val="18"/>
          <w:szCs w:val="18"/>
          <w:lang w:val="en-US" w:eastAsia="fr-FR"/>
        </w:rPr>
        <w:t>this.getApplicationContext</w:t>
      </w:r>
      <w:proofErr w:type="spellEnd"/>
      <w:proofErr w:type="gramEnd"/>
      <w:r w:rsidRPr="00E47050">
        <w:rPr>
          <w:rFonts w:ascii="Verdana" w:eastAsia="Times New Roman" w:hAnsi="Verdana" w:cs="Times New Roman"/>
          <w:b/>
          <w:bCs/>
          <w:i/>
          <w:iCs/>
          <w:color w:val="303030"/>
          <w:sz w:val="18"/>
          <w:szCs w:val="18"/>
          <w:lang w:val="en-US" w:eastAsia="fr-FR"/>
        </w:rPr>
        <w:t>());</w:t>
      </w:r>
    </w:p>
    <w:p w14:paraId="14CD0195"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if (</w:t>
      </w:r>
      <w:proofErr w:type="spellStart"/>
      <w:proofErr w:type="gramStart"/>
      <w:r w:rsidRPr="00E47050">
        <w:rPr>
          <w:rFonts w:ascii="Verdana" w:eastAsia="Times New Roman" w:hAnsi="Verdana" w:cs="Times New Roman"/>
          <w:b/>
          <w:bCs/>
          <w:i/>
          <w:iCs/>
          <w:color w:val="303030"/>
          <w:sz w:val="18"/>
          <w:szCs w:val="18"/>
          <w:lang w:val="en-US" w:eastAsia="fr-FR"/>
        </w:rPr>
        <w:t>savedInstanceState</w:t>
      </w:r>
      <w:proofErr w:type="spellEnd"/>
      <w:r w:rsidRPr="00E47050">
        <w:rPr>
          <w:rFonts w:ascii="Verdana" w:eastAsia="Times New Roman" w:hAnsi="Verdana" w:cs="Times New Roman"/>
          <w:b/>
          <w:bCs/>
          <w:i/>
          <w:iCs/>
          <w:color w:val="303030"/>
          <w:sz w:val="18"/>
          <w:szCs w:val="18"/>
          <w:lang w:val="en-US" w:eastAsia="fr-FR"/>
        </w:rPr>
        <w:t xml:space="preserve"> !</w:t>
      </w:r>
      <w:proofErr w:type="gramEnd"/>
      <w:r w:rsidRPr="00E47050">
        <w:rPr>
          <w:rFonts w:ascii="Verdana" w:eastAsia="Times New Roman" w:hAnsi="Verdana" w:cs="Times New Roman"/>
          <w:b/>
          <w:bCs/>
          <w:i/>
          <w:iCs/>
          <w:color w:val="303030"/>
          <w:sz w:val="18"/>
          <w:szCs w:val="18"/>
          <w:lang w:val="en-US" w:eastAsia="fr-FR"/>
        </w:rPr>
        <w:t>= null) {</w:t>
      </w:r>
    </w:p>
    <w:p w14:paraId="17C267FB" w14:textId="77777777" w:rsidR="00E47050" w:rsidRPr="00E47050" w:rsidRDefault="00E47050" w:rsidP="00E47050">
      <w:pPr>
        <w:shd w:val="clear" w:color="auto" w:fill="FFFFFF"/>
        <w:spacing w:after="0" w:line="240" w:lineRule="auto"/>
        <w:ind w:left="720"/>
        <w:rPr>
          <w:rFonts w:ascii="Verdana" w:eastAsia="Times New Roman" w:hAnsi="Verdana" w:cs="Times New Roman"/>
          <w:b/>
          <w:bCs/>
          <w:i/>
          <w:iCs/>
          <w:color w:val="303030"/>
          <w:sz w:val="18"/>
          <w:szCs w:val="18"/>
          <w:lang w:val="en-US" w:eastAsia="fr-FR"/>
        </w:rPr>
      </w:pPr>
      <w:r w:rsidRPr="00E47050">
        <w:rPr>
          <w:rFonts w:ascii="Verdana" w:eastAsia="Times New Roman" w:hAnsi="Verdana" w:cs="Times New Roman"/>
          <w:b/>
          <w:bCs/>
          <w:i/>
          <w:iCs/>
          <w:color w:val="303030"/>
          <w:sz w:val="18"/>
          <w:szCs w:val="18"/>
          <w:lang w:val="en-US" w:eastAsia="fr-FR"/>
        </w:rPr>
        <w:t xml:space="preserve">            </w:t>
      </w:r>
      <w:proofErr w:type="gramStart"/>
      <w:r w:rsidRPr="00E47050">
        <w:rPr>
          <w:rFonts w:ascii="Verdana" w:eastAsia="Times New Roman" w:hAnsi="Verdana" w:cs="Times New Roman"/>
          <w:b/>
          <w:bCs/>
          <w:i/>
          <w:iCs/>
          <w:color w:val="303030"/>
          <w:sz w:val="18"/>
          <w:szCs w:val="18"/>
          <w:lang w:val="en-US" w:eastAsia="fr-FR"/>
        </w:rPr>
        <w:t>jeu.setInstanceState</w:t>
      </w:r>
      <w:proofErr w:type="gramEnd"/>
      <w:r w:rsidRPr="00E47050">
        <w:rPr>
          <w:rFonts w:ascii="Verdana" w:eastAsia="Times New Roman" w:hAnsi="Verdana" w:cs="Times New Roman"/>
          <w:b/>
          <w:bCs/>
          <w:i/>
          <w:iCs/>
          <w:color w:val="303030"/>
          <w:sz w:val="18"/>
          <w:szCs w:val="18"/>
          <w:lang w:val="en-US" w:eastAsia="fr-FR"/>
        </w:rPr>
        <w:t xml:space="preserve">(savedInstanceState.getString("currentWord"), </w:t>
      </w:r>
      <w:proofErr w:type="spellStart"/>
      <w:r w:rsidRPr="00E47050">
        <w:rPr>
          <w:rFonts w:ascii="Verdana" w:eastAsia="Times New Roman" w:hAnsi="Verdana" w:cs="Times New Roman"/>
          <w:b/>
          <w:bCs/>
          <w:i/>
          <w:iCs/>
          <w:color w:val="303030"/>
          <w:sz w:val="18"/>
          <w:szCs w:val="18"/>
          <w:lang w:val="en-US" w:eastAsia="fr-FR"/>
        </w:rPr>
        <w:t>savedInstanceState.getInt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nbLettersFound</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savedInstanceState.getInt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nbError</w:t>
      </w:r>
      <w:proofErr w:type="spellEnd"/>
      <w:r w:rsidRPr="00E47050">
        <w:rPr>
          <w:rFonts w:ascii="Verdana" w:eastAsia="Times New Roman" w:hAnsi="Verdana" w:cs="Times New Roman"/>
          <w:b/>
          <w:bCs/>
          <w:i/>
          <w:iCs/>
          <w:color w:val="303030"/>
          <w:sz w:val="18"/>
          <w:szCs w:val="18"/>
          <w:lang w:val="en-US" w:eastAsia="fr-FR"/>
        </w:rPr>
        <w:t xml:space="preserve">"), </w:t>
      </w:r>
      <w:proofErr w:type="spellStart"/>
      <w:r w:rsidRPr="00E47050">
        <w:rPr>
          <w:rFonts w:ascii="Verdana" w:eastAsia="Times New Roman" w:hAnsi="Verdana" w:cs="Times New Roman"/>
          <w:b/>
          <w:bCs/>
          <w:i/>
          <w:iCs/>
          <w:color w:val="303030"/>
          <w:sz w:val="18"/>
          <w:szCs w:val="18"/>
          <w:lang w:val="en-US" w:eastAsia="fr-FR"/>
        </w:rPr>
        <w:t>savedInstanceState.getStringArrayList</w:t>
      </w:r>
      <w:proofErr w:type="spellEnd"/>
      <w:r w:rsidRPr="00E47050">
        <w:rPr>
          <w:rFonts w:ascii="Verdana" w:eastAsia="Times New Roman" w:hAnsi="Verdana" w:cs="Times New Roman"/>
          <w:b/>
          <w:bCs/>
          <w:i/>
          <w:iCs/>
          <w:color w:val="303030"/>
          <w:sz w:val="18"/>
          <w:szCs w:val="18"/>
          <w:lang w:val="en-US" w:eastAsia="fr-FR"/>
        </w:rPr>
        <w:t>("</w:t>
      </w:r>
      <w:proofErr w:type="spellStart"/>
      <w:r w:rsidRPr="00E47050">
        <w:rPr>
          <w:rFonts w:ascii="Verdana" w:eastAsia="Times New Roman" w:hAnsi="Verdana" w:cs="Times New Roman"/>
          <w:b/>
          <w:bCs/>
          <w:i/>
          <w:iCs/>
          <w:color w:val="303030"/>
          <w:sz w:val="18"/>
          <w:szCs w:val="18"/>
          <w:lang w:val="en-US" w:eastAsia="fr-FR"/>
        </w:rPr>
        <w:t>lettersList</w:t>
      </w:r>
      <w:proofErr w:type="spellEnd"/>
      <w:r w:rsidRPr="00E47050">
        <w:rPr>
          <w:rFonts w:ascii="Verdana" w:eastAsia="Times New Roman" w:hAnsi="Verdana" w:cs="Times New Roman"/>
          <w:b/>
          <w:bCs/>
          <w:i/>
          <w:iCs/>
          <w:color w:val="303030"/>
          <w:sz w:val="18"/>
          <w:szCs w:val="18"/>
          <w:lang w:val="en-US" w:eastAsia="fr-FR"/>
        </w:rPr>
        <w:t>"));</w:t>
      </w:r>
    </w:p>
    <w:p w14:paraId="1BC59F5E" w14:textId="181BBA2A" w:rsidR="00C302D8" w:rsidRPr="00C302D8" w:rsidRDefault="00E47050" w:rsidP="00E47050">
      <w:pPr>
        <w:shd w:val="clear" w:color="auto" w:fill="FFFFFF"/>
        <w:spacing w:after="0" w:line="240" w:lineRule="auto"/>
        <w:ind w:left="720"/>
        <w:rPr>
          <w:rFonts w:ascii="Verdana" w:eastAsia="Times New Roman" w:hAnsi="Verdana" w:cs="Times New Roman"/>
          <w:color w:val="303030"/>
          <w:sz w:val="18"/>
          <w:szCs w:val="18"/>
          <w:lang w:eastAsia="fr-FR"/>
        </w:rPr>
      </w:pPr>
      <w:r w:rsidRPr="00E47050">
        <w:rPr>
          <w:rFonts w:ascii="Verdana" w:eastAsia="Times New Roman" w:hAnsi="Verdana" w:cs="Times New Roman"/>
          <w:b/>
          <w:bCs/>
          <w:i/>
          <w:iCs/>
          <w:color w:val="303030"/>
          <w:sz w:val="18"/>
          <w:szCs w:val="18"/>
          <w:lang w:val="en-US" w:eastAsia="fr-FR"/>
        </w:rPr>
        <w:t xml:space="preserve">        </w:t>
      </w:r>
      <w:r w:rsidRPr="00E47050">
        <w:rPr>
          <w:rFonts w:ascii="Verdana" w:eastAsia="Times New Roman" w:hAnsi="Verdana" w:cs="Times New Roman"/>
          <w:b/>
          <w:bCs/>
          <w:i/>
          <w:iCs/>
          <w:color w:val="303030"/>
          <w:sz w:val="18"/>
          <w:szCs w:val="18"/>
          <w:lang w:eastAsia="fr-FR"/>
        </w:rPr>
        <w:t>}</w:t>
      </w:r>
      <w:r w:rsidR="00C302D8" w:rsidRPr="00C302D8">
        <w:rPr>
          <w:rFonts w:ascii="Verdana" w:eastAsia="Times New Roman" w:hAnsi="Verdana" w:cs="Times New Roman"/>
          <w:b/>
          <w:bCs/>
          <w:i/>
          <w:iCs/>
          <w:color w:val="303030"/>
          <w:sz w:val="18"/>
          <w:szCs w:val="18"/>
          <w:lang w:eastAsia="fr-FR"/>
        </w:rPr>
        <w:br/>
        <w:t>=&gt; 0/1</w:t>
      </w:r>
    </w:p>
    <w:p w14:paraId="78B01544" w14:textId="6C23B92F" w:rsidR="00775714" w:rsidRPr="00775714" w:rsidRDefault="00C302D8" w:rsidP="00775714">
      <w:pPr>
        <w:numPr>
          <w:ilvl w:val="0"/>
          <w:numId w:val="16"/>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gérer la persistance profonde de mon application. [sur 1 point]</w:t>
      </w:r>
      <w:r w:rsidRPr="00C302D8">
        <w:rPr>
          <w:rFonts w:ascii="Verdana" w:eastAsia="Times New Roman" w:hAnsi="Verdana" w:cs="Times New Roman"/>
          <w:color w:val="303030"/>
          <w:sz w:val="18"/>
          <w:szCs w:val="18"/>
          <w:lang w:eastAsia="fr-FR"/>
        </w:rPr>
        <w:br/>
      </w:r>
      <w:ins w:id="17"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E47050" w:rsidRPr="00906F94">
        <w:rPr>
          <w:rFonts w:ascii="Verdana" w:eastAsia="Times New Roman" w:hAnsi="Verdana" w:cs="Times New Roman"/>
          <w:b/>
          <w:bCs/>
          <w:i/>
          <w:iCs/>
          <w:sz w:val="18"/>
          <w:szCs w:val="18"/>
          <w:lang w:eastAsia="fr-FR"/>
        </w:rPr>
        <w:t>on sauvegarde tous les mots dans un fichier txt qui est dans le fichier assets/pendu_liste.txt</w:t>
      </w:r>
      <w:r w:rsidRPr="00906F94">
        <w:rPr>
          <w:rFonts w:ascii="Verdana" w:eastAsia="Times New Roman" w:hAnsi="Verdana" w:cs="Times New Roman"/>
          <w:b/>
          <w:bCs/>
          <w:i/>
          <w:iCs/>
          <w:sz w:val="18"/>
          <w:szCs w:val="18"/>
          <w:lang w:eastAsia="fr-FR"/>
        </w:rPr>
        <w:t> </w:t>
      </w:r>
      <w:r w:rsidRPr="00906F94">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0/1</w:t>
      </w:r>
      <w:r w:rsidR="00775714">
        <w:rPr>
          <w:rFonts w:ascii="Verdana" w:eastAsia="Times New Roman" w:hAnsi="Verdana" w:cs="Times New Roman"/>
          <w:color w:val="303030"/>
          <w:sz w:val="18"/>
          <w:szCs w:val="18"/>
          <w:lang w:eastAsia="fr-FR"/>
        </w:rPr>
        <w:br/>
      </w:r>
    </w:p>
    <w:p w14:paraId="481F4FCC" w14:textId="45B19B2D" w:rsidR="00C302D8" w:rsidRPr="00B0613F" w:rsidRDefault="00C302D8" w:rsidP="00CF5E47">
      <w:pPr>
        <w:numPr>
          <w:ilvl w:val="0"/>
          <w:numId w:val="16"/>
        </w:numPr>
        <w:shd w:val="clear" w:color="auto" w:fill="FFFFFF"/>
        <w:spacing w:before="100" w:beforeAutospacing="1" w:after="100" w:afterAutospacing="1" w:line="240" w:lineRule="auto"/>
        <w:rPr>
          <w:rFonts w:ascii="Verdana" w:hAnsi="Verdana" w:cs="Times New Roman"/>
          <w:b/>
          <w:bCs/>
          <w:color w:val="303030"/>
          <w:sz w:val="18"/>
          <w:szCs w:val="18"/>
        </w:rPr>
      </w:pPr>
      <w:r w:rsidRPr="00BF016E">
        <w:rPr>
          <w:rFonts w:ascii="Verdana" w:hAnsi="Verdana" w:cs="Times New Roman"/>
          <w:color w:val="303030"/>
          <w:sz w:val="18"/>
          <w:szCs w:val="18"/>
        </w:rPr>
        <w:t>Je sais afficher une collection de données. [sur 1 point]</w:t>
      </w:r>
      <w:r w:rsidRPr="00BF016E">
        <w:rPr>
          <w:rFonts w:ascii="Verdana" w:hAnsi="Verdana" w:cs="Times New Roman"/>
          <w:color w:val="303030"/>
          <w:sz w:val="18"/>
          <w:szCs w:val="18"/>
        </w:rPr>
        <w:br/>
      </w:r>
      <w:ins w:id="18" w:author="Unknown">
        <w:r w:rsidRPr="00BF016E">
          <w:rPr>
            <w:rFonts w:ascii="Verdana" w:hAnsi="Verdana" w:cs="Times New Roman"/>
            <w:b/>
            <w:bCs/>
            <w:color w:val="303030"/>
            <w:sz w:val="18"/>
            <w:szCs w:val="18"/>
          </w:rPr>
          <w:t>PREUVE :</w:t>
        </w:r>
      </w:ins>
      <w:r w:rsidR="00BF016E">
        <w:rPr>
          <w:rFonts w:ascii="Verdana" w:hAnsi="Verdana" w:cs="Times New Roman"/>
          <w:b/>
          <w:bCs/>
          <w:color w:val="303030"/>
          <w:sz w:val="18"/>
          <w:szCs w:val="18"/>
        </w:rPr>
        <w:br/>
      </w:r>
      <w:r w:rsidR="006B1B9A" w:rsidRPr="00BF016E">
        <w:rPr>
          <w:rFonts w:ascii="Verdana" w:hAnsi="Verdana" w:cs="Times New Roman"/>
          <w:b/>
          <w:bCs/>
          <w:color w:val="303030"/>
          <w:sz w:val="18"/>
          <w:szCs w:val="18"/>
        </w:rPr>
        <w:t xml:space="preserve">Il faut utiliser un </w:t>
      </w:r>
      <w:proofErr w:type="spellStart"/>
      <w:r w:rsidR="006B1B9A" w:rsidRPr="00BF016E">
        <w:rPr>
          <w:rFonts w:ascii="Verdana" w:hAnsi="Verdana" w:cs="Times New Roman"/>
          <w:b/>
          <w:bCs/>
          <w:color w:val="303030"/>
          <w:sz w:val="18"/>
          <w:szCs w:val="18"/>
        </w:rPr>
        <w:t>inflater</w:t>
      </w:r>
      <w:proofErr w:type="spellEnd"/>
      <w:r w:rsidR="006B1B9A" w:rsidRPr="00BF016E">
        <w:rPr>
          <w:rFonts w:ascii="Verdana" w:hAnsi="Verdana" w:cs="Times New Roman"/>
          <w:b/>
          <w:bCs/>
          <w:color w:val="303030"/>
          <w:sz w:val="18"/>
          <w:szCs w:val="18"/>
        </w:rPr>
        <w:t>.</w:t>
      </w:r>
      <w:r w:rsidR="00BF016E">
        <w:rPr>
          <w:rFonts w:ascii="Verdana" w:hAnsi="Verdana" w:cs="Times New Roman"/>
          <w:b/>
          <w:bCs/>
          <w:color w:val="303030"/>
          <w:sz w:val="18"/>
          <w:szCs w:val="18"/>
        </w:rPr>
        <w:br/>
      </w:r>
      <w:r w:rsidR="0098361E" w:rsidRPr="00BF016E">
        <w:rPr>
          <w:rFonts w:ascii="Verdana" w:hAnsi="Verdana" w:cs="Times New Roman"/>
          <w:b/>
          <w:color w:val="303030"/>
          <w:sz w:val="18"/>
          <w:szCs w:val="18"/>
        </w:rPr>
        <w:t>Exemple : a</w:t>
      </w:r>
      <w:r w:rsidR="00901D39" w:rsidRPr="00BF016E">
        <w:rPr>
          <w:rFonts w:ascii="Verdana" w:hAnsi="Verdana" w:cs="Times New Roman"/>
          <w:b/>
          <w:color w:val="303030"/>
          <w:sz w:val="18"/>
          <w:szCs w:val="18"/>
        </w:rPr>
        <w:t>ffichage de la liste des appareils Bluetooth découvrables</w:t>
      </w:r>
      <w:r w:rsidR="00B50978" w:rsidRPr="00BF016E">
        <w:rPr>
          <w:rFonts w:ascii="Verdana" w:hAnsi="Verdana" w:cs="Times New Roman"/>
          <w:b/>
          <w:color w:val="303030"/>
          <w:sz w:val="18"/>
          <w:szCs w:val="18"/>
        </w:rPr>
        <w:t xml:space="preserve"> :</w:t>
      </w:r>
      <w:r w:rsidR="00BF016E">
        <w:rPr>
          <w:rFonts w:ascii="Verdana" w:hAnsi="Verdana" w:cs="Times New Roman"/>
          <w:b/>
          <w:color w:val="303030"/>
          <w:sz w:val="18"/>
          <w:szCs w:val="18"/>
        </w:rPr>
        <w:br/>
      </w:r>
      <w:r w:rsidR="007F566C" w:rsidRPr="00BF016E">
        <w:rPr>
          <w:rFonts w:ascii="Consolas" w:hAnsi="Consolas"/>
          <w:b/>
          <w:bCs/>
          <w:color w:val="000080"/>
          <w:sz w:val="18"/>
          <w:szCs w:val="26"/>
        </w:rPr>
        <w:t xml:space="preserve">public </w:t>
      </w:r>
      <w:proofErr w:type="spellStart"/>
      <w:r w:rsidR="007F566C" w:rsidRPr="00BF016E">
        <w:rPr>
          <w:rFonts w:ascii="Consolas" w:hAnsi="Consolas"/>
          <w:color w:val="000000"/>
          <w:sz w:val="18"/>
          <w:szCs w:val="26"/>
        </w:rPr>
        <w:t>DeviceListAdapter</w:t>
      </w:r>
      <w:proofErr w:type="spellEnd"/>
      <w:r w:rsidR="007F566C" w:rsidRPr="00BF016E">
        <w:rPr>
          <w:rFonts w:ascii="Consolas" w:hAnsi="Consolas"/>
          <w:color w:val="000000"/>
          <w:sz w:val="18"/>
          <w:szCs w:val="26"/>
        </w:rPr>
        <w:t>(</w:t>
      </w:r>
      <w:proofErr w:type="spellStart"/>
      <w:r w:rsidR="007F566C" w:rsidRPr="00BF016E">
        <w:rPr>
          <w:rFonts w:ascii="Consolas" w:hAnsi="Consolas"/>
          <w:color w:val="000000"/>
          <w:sz w:val="18"/>
          <w:szCs w:val="26"/>
        </w:rPr>
        <w:t>Context</w:t>
      </w:r>
      <w:proofErr w:type="spellEnd"/>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context</w:t>
      </w:r>
      <w:proofErr w:type="spellEnd"/>
      <w:r w:rsidR="007F566C" w:rsidRPr="00BF016E">
        <w:rPr>
          <w:rFonts w:ascii="Consolas" w:hAnsi="Consolas"/>
          <w:color w:val="000000"/>
          <w:sz w:val="18"/>
          <w:szCs w:val="26"/>
        </w:rPr>
        <w:t xml:space="preserve">, </w:t>
      </w:r>
      <w:proofErr w:type="spellStart"/>
      <w:r w:rsidR="007F566C" w:rsidRPr="00BF016E">
        <w:rPr>
          <w:rFonts w:ascii="Consolas" w:hAnsi="Consolas"/>
          <w:b/>
          <w:bCs/>
          <w:color w:val="000080"/>
          <w:sz w:val="18"/>
          <w:szCs w:val="26"/>
        </w:rPr>
        <w:t>int</w:t>
      </w:r>
      <w:proofErr w:type="spellEnd"/>
      <w:r w:rsidR="007F566C" w:rsidRPr="00BF016E">
        <w:rPr>
          <w:rFonts w:ascii="Consolas" w:hAnsi="Consolas"/>
          <w:b/>
          <w:bCs/>
          <w:color w:val="000080"/>
          <w:sz w:val="18"/>
          <w:szCs w:val="26"/>
        </w:rPr>
        <w:t xml:space="preserve"> </w:t>
      </w:r>
      <w:proofErr w:type="spellStart"/>
      <w:r w:rsidR="007F566C" w:rsidRPr="00BF016E">
        <w:rPr>
          <w:rFonts w:ascii="Consolas" w:hAnsi="Consolas"/>
          <w:color w:val="000000"/>
          <w:sz w:val="18"/>
          <w:szCs w:val="26"/>
        </w:rPr>
        <w:t>tvResourceId</w:t>
      </w:r>
      <w:proofErr w:type="spellEnd"/>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ArrayList</w:t>
      </w:r>
      <w:proofErr w:type="spellEnd"/>
      <w:r w:rsidR="007F566C" w:rsidRPr="00BF016E">
        <w:rPr>
          <w:rFonts w:ascii="Consolas" w:hAnsi="Consolas"/>
          <w:color w:val="000000"/>
          <w:sz w:val="18"/>
          <w:szCs w:val="26"/>
        </w:rPr>
        <w:t>&lt;</w:t>
      </w:r>
      <w:proofErr w:type="spellStart"/>
      <w:r w:rsidR="007F566C" w:rsidRPr="00BF016E">
        <w:rPr>
          <w:rFonts w:ascii="Consolas" w:hAnsi="Consolas"/>
          <w:color w:val="000000"/>
          <w:sz w:val="18"/>
          <w:szCs w:val="26"/>
        </w:rPr>
        <w:t>BluetoothDevice</w:t>
      </w:r>
      <w:proofErr w:type="spellEnd"/>
      <w:r w:rsidR="007F566C" w:rsidRPr="00BF016E">
        <w:rPr>
          <w:rFonts w:ascii="Consolas" w:hAnsi="Consolas"/>
          <w:color w:val="000000"/>
          <w:sz w:val="18"/>
          <w:szCs w:val="26"/>
        </w:rPr>
        <w:t xml:space="preserve">&gt; </w:t>
      </w:r>
      <w:proofErr w:type="spellStart"/>
      <w:r w:rsidR="007F566C" w:rsidRPr="00BF016E">
        <w:rPr>
          <w:rFonts w:ascii="Consolas" w:hAnsi="Consolas"/>
          <w:color w:val="000000"/>
          <w:sz w:val="18"/>
          <w:szCs w:val="26"/>
        </w:rPr>
        <w:t>devices</w:t>
      </w:r>
      <w:proofErr w:type="spellEnd"/>
      <w:r w:rsidR="007F566C" w:rsidRPr="00BF016E">
        <w:rPr>
          <w:rFonts w:ascii="Consolas" w:hAnsi="Consolas"/>
          <w:color w:val="000000"/>
          <w:sz w:val="18"/>
          <w:szCs w:val="26"/>
        </w:rPr>
        <w:t>){</w:t>
      </w:r>
      <w:r w:rsidR="007F566C" w:rsidRPr="00BF016E">
        <w:rPr>
          <w:rFonts w:ascii="Consolas" w:hAnsi="Consolas"/>
          <w:color w:val="000000"/>
          <w:sz w:val="18"/>
          <w:szCs w:val="26"/>
        </w:rPr>
        <w:br/>
        <w:t xml:space="preserve">    </w:t>
      </w:r>
      <w:r w:rsidR="007F566C" w:rsidRPr="00BF016E">
        <w:rPr>
          <w:rFonts w:ascii="Consolas" w:hAnsi="Consolas"/>
          <w:b/>
          <w:bCs/>
          <w:color w:val="000080"/>
          <w:sz w:val="18"/>
          <w:szCs w:val="26"/>
        </w:rPr>
        <w:t>super</w:t>
      </w:r>
      <w:r w:rsidR="007F566C" w:rsidRPr="00BF016E">
        <w:rPr>
          <w:rFonts w:ascii="Consolas" w:hAnsi="Consolas"/>
          <w:color w:val="000000"/>
          <w:sz w:val="18"/>
          <w:szCs w:val="26"/>
        </w:rPr>
        <w:t>(</w:t>
      </w:r>
      <w:proofErr w:type="spellStart"/>
      <w:r w:rsidR="007F566C" w:rsidRPr="00BF016E">
        <w:rPr>
          <w:rFonts w:ascii="Consolas" w:hAnsi="Consolas"/>
          <w:color w:val="000000"/>
          <w:sz w:val="18"/>
          <w:szCs w:val="26"/>
        </w:rPr>
        <w:t>context</w:t>
      </w:r>
      <w:proofErr w:type="spellEnd"/>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tvResourceId,devices</w:t>
      </w:r>
      <w:proofErr w:type="spellEnd"/>
      <w:r w:rsidR="007F566C" w:rsidRPr="00BF016E">
        <w:rPr>
          <w:rFonts w:ascii="Consolas" w:hAnsi="Consolas"/>
          <w:color w:val="000000"/>
          <w:sz w:val="18"/>
          <w:szCs w:val="26"/>
        </w:rPr>
        <w:t>);</w:t>
      </w:r>
      <w:r w:rsidR="007F566C" w:rsidRPr="00BF016E">
        <w:rPr>
          <w:rFonts w:ascii="Consolas" w:hAnsi="Consolas"/>
          <w:color w:val="000000"/>
          <w:sz w:val="18"/>
          <w:szCs w:val="26"/>
        </w:rPr>
        <w:br/>
        <w:t xml:space="preserve">    </w:t>
      </w:r>
      <w:proofErr w:type="spellStart"/>
      <w:r w:rsidR="007F566C" w:rsidRPr="00BF016E">
        <w:rPr>
          <w:rFonts w:ascii="Consolas" w:hAnsi="Consolas"/>
          <w:b/>
          <w:bCs/>
          <w:color w:val="000080"/>
          <w:sz w:val="18"/>
          <w:szCs w:val="26"/>
        </w:rPr>
        <w:t>this</w:t>
      </w:r>
      <w:r w:rsidR="007F566C" w:rsidRPr="00BF016E">
        <w:rPr>
          <w:rFonts w:ascii="Consolas" w:hAnsi="Consolas"/>
          <w:color w:val="000000"/>
          <w:sz w:val="18"/>
          <w:szCs w:val="26"/>
        </w:rPr>
        <w:t>.</w:t>
      </w:r>
      <w:r w:rsidR="007F566C" w:rsidRPr="00BF016E">
        <w:rPr>
          <w:rFonts w:ascii="Consolas" w:hAnsi="Consolas"/>
          <w:b/>
          <w:bCs/>
          <w:color w:val="660E7A"/>
          <w:sz w:val="18"/>
          <w:szCs w:val="26"/>
        </w:rPr>
        <w:t>mDevices</w:t>
      </w:r>
      <w:proofErr w:type="spellEnd"/>
      <w:r w:rsidR="007F566C" w:rsidRPr="00BF016E">
        <w:rPr>
          <w:rFonts w:ascii="Consolas" w:hAnsi="Consolas"/>
          <w:b/>
          <w:bCs/>
          <w:color w:val="660E7A"/>
          <w:sz w:val="18"/>
          <w:szCs w:val="26"/>
        </w:rPr>
        <w:t xml:space="preserve"> </w:t>
      </w:r>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devices</w:t>
      </w:r>
      <w:proofErr w:type="spellEnd"/>
      <w:r w:rsidR="007F566C" w:rsidRPr="00BF016E">
        <w:rPr>
          <w:rFonts w:ascii="Consolas" w:hAnsi="Consolas"/>
          <w:color w:val="000000"/>
          <w:sz w:val="18"/>
          <w:szCs w:val="26"/>
        </w:rPr>
        <w:t>;</w:t>
      </w:r>
      <w:r w:rsidR="007F566C" w:rsidRPr="00BF016E">
        <w:rPr>
          <w:rFonts w:ascii="Consolas" w:hAnsi="Consolas"/>
          <w:color w:val="000000"/>
          <w:sz w:val="18"/>
          <w:szCs w:val="26"/>
        </w:rPr>
        <w:br/>
        <w:t xml:space="preserve">    </w:t>
      </w:r>
      <w:proofErr w:type="spellStart"/>
      <w:r w:rsidR="007F566C" w:rsidRPr="00BF016E">
        <w:rPr>
          <w:rFonts w:ascii="Consolas" w:hAnsi="Consolas"/>
          <w:b/>
          <w:bCs/>
          <w:color w:val="660E7A"/>
          <w:sz w:val="18"/>
          <w:szCs w:val="26"/>
        </w:rPr>
        <w:t>mLayoutInflater</w:t>
      </w:r>
      <w:proofErr w:type="spellEnd"/>
      <w:r w:rsidR="007F566C" w:rsidRPr="00BF016E">
        <w:rPr>
          <w:rFonts w:ascii="Consolas" w:hAnsi="Consolas"/>
          <w:b/>
          <w:bCs/>
          <w:color w:val="660E7A"/>
          <w:sz w:val="18"/>
          <w:szCs w:val="26"/>
        </w:rPr>
        <w:t xml:space="preserve"> </w:t>
      </w:r>
      <w:r w:rsidR="007F566C" w:rsidRPr="00BF016E">
        <w:rPr>
          <w:rFonts w:ascii="Consolas" w:hAnsi="Consolas"/>
          <w:color w:val="000000"/>
          <w:sz w:val="18"/>
          <w:szCs w:val="26"/>
        </w:rPr>
        <w:t>= (</w:t>
      </w:r>
      <w:proofErr w:type="spellStart"/>
      <w:r w:rsidR="007F566C" w:rsidRPr="00BF016E">
        <w:rPr>
          <w:rFonts w:ascii="Consolas" w:hAnsi="Consolas"/>
          <w:color w:val="000000"/>
          <w:sz w:val="18"/>
          <w:szCs w:val="26"/>
        </w:rPr>
        <w:t>LayoutInflater</w:t>
      </w:r>
      <w:proofErr w:type="spellEnd"/>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context.getSystemService</w:t>
      </w:r>
      <w:proofErr w:type="spellEnd"/>
      <w:r w:rsidR="007F566C" w:rsidRPr="00BF016E">
        <w:rPr>
          <w:rFonts w:ascii="Consolas" w:hAnsi="Consolas"/>
          <w:color w:val="000000"/>
          <w:sz w:val="18"/>
          <w:szCs w:val="26"/>
        </w:rPr>
        <w:t>(</w:t>
      </w:r>
      <w:proofErr w:type="spellStart"/>
      <w:r w:rsidR="007F566C" w:rsidRPr="00BF016E">
        <w:rPr>
          <w:rFonts w:ascii="Consolas" w:hAnsi="Consolas"/>
          <w:color w:val="000000"/>
          <w:sz w:val="18"/>
          <w:szCs w:val="26"/>
        </w:rPr>
        <w:t>Context.</w:t>
      </w:r>
      <w:r w:rsidR="007F566C" w:rsidRPr="00BF016E">
        <w:rPr>
          <w:rFonts w:ascii="Consolas" w:hAnsi="Consolas"/>
          <w:b/>
          <w:bCs/>
          <w:i/>
          <w:iCs/>
          <w:color w:val="660E7A"/>
          <w:sz w:val="18"/>
          <w:szCs w:val="26"/>
        </w:rPr>
        <w:t>LAYOUT_INFLATER_SERVICE</w:t>
      </w:r>
      <w:proofErr w:type="spellEnd"/>
      <w:r w:rsidR="007F566C" w:rsidRPr="00BF016E">
        <w:rPr>
          <w:rFonts w:ascii="Consolas" w:hAnsi="Consolas"/>
          <w:color w:val="000000"/>
          <w:sz w:val="18"/>
          <w:szCs w:val="26"/>
        </w:rPr>
        <w:t>);</w:t>
      </w:r>
      <w:r w:rsidR="007F566C" w:rsidRPr="00BF016E">
        <w:rPr>
          <w:rFonts w:ascii="Consolas" w:hAnsi="Consolas"/>
          <w:color w:val="000000"/>
          <w:sz w:val="18"/>
          <w:szCs w:val="26"/>
        </w:rPr>
        <w:br/>
        <w:t xml:space="preserve">    </w:t>
      </w:r>
      <w:proofErr w:type="spellStart"/>
      <w:r w:rsidR="007F566C" w:rsidRPr="00BF016E">
        <w:rPr>
          <w:rFonts w:ascii="Consolas" w:hAnsi="Consolas"/>
          <w:b/>
          <w:bCs/>
          <w:color w:val="660E7A"/>
          <w:sz w:val="18"/>
          <w:szCs w:val="26"/>
        </w:rPr>
        <w:t>mViewResourceId</w:t>
      </w:r>
      <w:proofErr w:type="spellEnd"/>
      <w:r w:rsidR="007F566C" w:rsidRPr="00BF016E">
        <w:rPr>
          <w:rFonts w:ascii="Consolas" w:hAnsi="Consolas"/>
          <w:b/>
          <w:bCs/>
          <w:color w:val="660E7A"/>
          <w:sz w:val="18"/>
          <w:szCs w:val="26"/>
        </w:rPr>
        <w:t xml:space="preserve"> </w:t>
      </w:r>
      <w:r w:rsidR="007F566C" w:rsidRPr="00BF016E">
        <w:rPr>
          <w:rFonts w:ascii="Consolas" w:hAnsi="Consolas"/>
          <w:color w:val="000000"/>
          <w:sz w:val="18"/>
          <w:szCs w:val="26"/>
        </w:rPr>
        <w:t xml:space="preserve">= </w:t>
      </w:r>
      <w:proofErr w:type="spellStart"/>
      <w:r w:rsidR="007F566C" w:rsidRPr="00BF016E">
        <w:rPr>
          <w:rFonts w:ascii="Consolas" w:hAnsi="Consolas"/>
          <w:color w:val="000000"/>
          <w:sz w:val="18"/>
          <w:szCs w:val="26"/>
        </w:rPr>
        <w:t>tvResourceId</w:t>
      </w:r>
      <w:proofErr w:type="spellEnd"/>
      <w:r w:rsidR="007F566C" w:rsidRPr="00BF016E">
        <w:rPr>
          <w:rFonts w:ascii="Consolas" w:hAnsi="Consolas"/>
          <w:color w:val="000000"/>
          <w:sz w:val="18"/>
          <w:szCs w:val="26"/>
        </w:rPr>
        <w:t>;</w:t>
      </w:r>
      <w:r w:rsidR="007F566C" w:rsidRPr="00BF016E">
        <w:rPr>
          <w:rFonts w:ascii="Consolas" w:hAnsi="Consolas"/>
          <w:color w:val="000000"/>
          <w:sz w:val="18"/>
          <w:szCs w:val="26"/>
        </w:rPr>
        <w:br/>
        <w:t>}</w:t>
      </w:r>
      <w:r w:rsidR="00D56777">
        <w:rPr>
          <w:rFonts w:ascii="Consolas" w:hAnsi="Consolas"/>
          <w:color w:val="000000"/>
          <w:sz w:val="18"/>
          <w:szCs w:val="26"/>
        </w:rPr>
        <w:br/>
      </w:r>
      <w:r w:rsidR="00D56777">
        <w:rPr>
          <w:rFonts w:ascii="Consolas" w:hAnsi="Consolas"/>
          <w:color w:val="000000"/>
          <w:sz w:val="18"/>
          <w:szCs w:val="26"/>
        </w:rPr>
        <w:br/>
      </w:r>
      <w:r w:rsidR="006B011F" w:rsidRPr="00B0613F">
        <w:rPr>
          <w:rFonts w:ascii="Verdana" w:hAnsi="Verdana" w:cs="Times New Roman"/>
          <w:b/>
          <w:color w:val="303030"/>
          <w:sz w:val="18"/>
          <w:szCs w:val="18"/>
        </w:rPr>
        <w:t>D</w:t>
      </w:r>
      <w:r w:rsidR="006045D6" w:rsidRPr="00B0613F">
        <w:rPr>
          <w:rFonts w:ascii="Verdana" w:hAnsi="Verdana" w:cs="Times New Roman"/>
          <w:b/>
          <w:color w:val="303030"/>
          <w:sz w:val="18"/>
          <w:szCs w:val="18"/>
        </w:rPr>
        <w:t>ans l'activité de la vue de connexion Bluetooth :</w:t>
      </w:r>
      <w:r w:rsidR="00CF5E47" w:rsidRPr="00B0613F">
        <w:rPr>
          <w:rFonts w:ascii="Verdana" w:hAnsi="Verdana" w:cs="Times New Roman"/>
          <w:b/>
          <w:color w:val="303030"/>
          <w:sz w:val="18"/>
          <w:szCs w:val="18"/>
        </w:rPr>
        <w:br/>
      </w:r>
      <w:proofErr w:type="spellStart"/>
      <w:r w:rsidR="00CF5E47" w:rsidRPr="00B0613F">
        <w:rPr>
          <w:rFonts w:ascii="Consolas" w:hAnsi="Consolas"/>
          <w:b/>
          <w:bCs/>
          <w:color w:val="660E7A"/>
          <w:sz w:val="18"/>
          <w:szCs w:val="26"/>
        </w:rPr>
        <w:t>mDeviceListAdapter</w:t>
      </w:r>
      <w:proofErr w:type="spellEnd"/>
      <w:r w:rsidR="00CF5E47" w:rsidRPr="00B0613F">
        <w:rPr>
          <w:rFonts w:ascii="Consolas" w:hAnsi="Consolas"/>
          <w:b/>
          <w:bCs/>
          <w:color w:val="660E7A"/>
          <w:sz w:val="18"/>
          <w:szCs w:val="26"/>
        </w:rPr>
        <w:t xml:space="preserve"> </w:t>
      </w:r>
      <w:r w:rsidR="00CF5E47" w:rsidRPr="00B0613F">
        <w:rPr>
          <w:rFonts w:ascii="Consolas" w:hAnsi="Consolas"/>
          <w:color w:val="000000"/>
          <w:sz w:val="18"/>
          <w:szCs w:val="26"/>
        </w:rPr>
        <w:t xml:space="preserve">= </w:t>
      </w:r>
      <w:r w:rsidR="00CF5E47" w:rsidRPr="00B0613F">
        <w:rPr>
          <w:rFonts w:ascii="Consolas" w:hAnsi="Consolas"/>
          <w:b/>
          <w:bCs/>
          <w:color w:val="000080"/>
          <w:sz w:val="18"/>
          <w:szCs w:val="26"/>
        </w:rPr>
        <w:t xml:space="preserve">new </w:t>
      </w:r>
      <w:proofErr w:type="spellStart"/>
      <w:r w:rsidR="00CF5E47" w:rsidRPr="00B0613F">
        <w:rPr>
          <w:rFonts w:ascii="Consolas" w:hAnsi="Consolas"/>
          <w:color w:val="000000"/>
          <w:sz w:val="18"/>
          <w:szCs w:val="26"/>
        </w:rPr>
        <w:t>DeviceListAdapter</w:t>
      </w:r>
      <w:proofErr w:type="spellEnd"/>
      <w:r w:rsidR="00CF5E47" w:rsidRPr="00B0613F">
        <w:rPr>
          <w:rFonts w:ascii="Consolas" w:hAnsi="Consolas"/>
          <w:color w:val="000000"/>
          <w:sz w:val="18"/>
          <w:szCs w:val="26"/>
        </w:rPr>
        <w:t>(</w:t>
      </w:r>
      <w:proofErr w:type="spellStart"/>
      <w:r w:rsidR="00CF5E47" w:rsidRPr="00B0613F">
        <w:rPr>
          <w:rFonts w:ascii="Consolas" w:hAnsi="Consolas"/>
          <w:color w:val="000000"/>
          <w:sz w:val="18"/>
          <w:szCs w:val="26"/>
        </w:rPr>
        <w:t>context</w:t>
      </w:r>
      <w:proofErr w:type="spellEnd"/>
      <w:r w:rsidR="00CF5E47" w:rsidRPr="00B0613F">
        <w:rPr>
          <w:rFonts w:ascii="Consolas" w:hAnsi="Consolas"/>
          <w:color w:val="000000"/>
          <w:sz w:val="18"/>
          <w:szCs w:val="26"/>
        </w:rPr>
        <w:t>,</w:t>
      </w:r>
      <w:r w:rsidR="00DD2F4E" w:rsidRPr="00B0613F">
        <w:rPr>
          <w:rFonts w:ascii="Consolas" w:hAnsi="Consolas"/>
          <w:color w:val="000000"/>
          <w:sz w:val="18"/>
          <w:szCs w:val="26"/>
        </w:rPr>
        <w:t xml:space="preserve"> </w:t>
      </w:r>
      <w:proofErr w:type="spellStart"/>
      <w:r w:rsidR="00CF5E47" w:rsidRPr="00B0613F">
        <w:rPr>
          <w:rFonts w:ascii="Consolas" w:hAnsi="Consolas"/>
          <w:color w:val="000000"/>
          <w:sz w:val="18"/>
          <w:szCs w:val="26"/>
        </w:rPr>
        <w:t>R.layout.</w:t>
      </w:r>
      <w:r w:rsidR="00CF5E47" w:rsidRPr="00B0613F">
        <w:rPr>
          <w:rFonts w:ascii="Consolas" w:hAnsi="Consolas"/>
          <w:b/>
          <w:bCs/>
          <w:i/>
          <w:iCs/>
          <w:color w:val="660E7A"/>
          <w:sz w:val="18"/>
          <w:szCs w:val="26"/>
        </w:rPr>
        <w:t>device_adapter_view</w:t>
      </w:r>
      <w:proofErr w:type="spellEnd"/>
      <w:r w:rsidR="00CF5E47" w:rsidRPr="00B0613F">
        <w:rPr>
          <w:rFonts w:ascii="Consolas" w:hAnsi="Consolas"/>
          <w:color w:val="000000"/>
          <w:sz w:val="18"/>
          <w:szCs w:val="26"/>
        </w:rPr>
        <w:t xml:space="preserve">, </w:t>
      </w:r>
      <w:proofErr w:type="spellStart"/>
      <w:r w:rsidR="00CF5E47" w:rsidRPr="00B0613F">
        <w:rPr>
          <w:rFonts w:ascii="Consolas" w:hAnsi="Consolas"/>
          <w:b/>
          <w:bCs/>
          <w:color w:val="660E7A"/>
          <w:sz w:val="18"/>
          <w:szCs w:val="26"/>
        </w:rPr>
        <w:t>mBTDevices</w:t>
      </w:r>
      <w:proofErr w:type="spellEnd"/>
      <w:r w:rsidR="00CF5E47" w:rsidRPr="00B0613F">
        <w:rPr>
          <w:rFonts w:ascii="Consolas" w:hAnsi="Consolas"/>
          <w:color w:val="000000"/>
          <w:sz w:val="18"/>
          <w:szCs w:val="26"/>
        </w:rPr>
        <w:t>);</w:t>
      </w:r>
      <w:r w:rsidR="00CF5E47" w:rsidRPr="00B0613F">
        <w:rPr>
          <w:rFonts w:ascii="Consolas" w:hAnsi="Consolas"/>
          <w:color w:val="000000"/>
          <w:sz w:val="18"/>
          <w:szCs w:val="26"/>
        </w:rPr>
        <w:br/>
      </w:r>
      <w:proofErr w:type="spellStart"/>
      <w:r w:rsidR="00CF5E47" w:rsidRPr="00B0613F">
        <w:rPr>
          <w:rFonts w:ascii="Consolas" w:hAnsi="Consolas"/>
          <w:b/>
          <w:bCs/>
          <w:color w:val="660E7A"/>
          <w:sz w:val="18"/>
          <w:szCs w:val="26"/>
        </w:rPr>
        <w:t>lvNewDevices</w:t>
      </w:r>
      <w:r w:rsidR="00CF5E47" w:rsidRPr="00B0613F">
        <w:rPr>
          <w:rFonts w:ascii="Consolas" w:hAnsi="Consolas"/>
          <w:color w:val="000000"/>
          <w:sz w:val="18"/>
          <w:szCs w:val="26"/>
        </w:rPr>
        <w:t>.setAdapter</w:t>
      </w:r>
      <w:proofErr w:type="spellEnd"/>
      <w:r w:rsidR="00CF5E47" w:rsidRPr="00B0613F">
        <w:rPr>
          <w:rFonts w:ascii="Consolas" w:hAnsi="Consolas"/>
          <w:color w:val="000000"/>
          <w:sz w:val="18"/>
          <w:szCs w:val="26"/>
        </w:rPr>
        <w:t>(</w:t>
      </w:r>
      <w:proofErr w:type="spellStart"/>
      <w:r w:rsidR="00CF5E47" w:rsidRPr="00B0613F">
        <w:rPr>
          <w:rFonts w:ascii="Consolas" w:hAnsi="Consolas"/>
          <w:b/>
          <w:bCs/>
          <w:color w:val="660E7A"/>
          <w:sz w:val="18"/>
          <w:szCs w:val="26"/>
        </w:rPr>
        <w:t>mDeviceListAdapter</w:t>
      </w:r>
      <w:proofErr w:type="spellEnd"/>
      <w:r w:rsidR="00CF5E47" w:rsidRPr="00B0613F">
        <w:rPr>
          <w:rFonts w:ascii="Consolas" w:hAnsi="Consolas"/>
          <w:color w:val="000000"/>
          <w:sz w:val="18"/>
          <w:szCs w:val="26"/>
        </w:rPr>
        <w:t>);</w:t>
      </w:r>
      <w:r w:rsidRPr="00B0613F">
        <w:rPr>
          <w:rFonts w:ascii="Verdana" w:eastAsia="Times New Roman" w:hAnsi="Verdana" w:cs="Times New Roman"/>
          <w:b/>
          <w:bCs/>
          <w:i/>
          <w:iCs/>
          <w:color w:val="303030"/>
          <w:sz w:val="18"/>
          <w:szCs w:val="18"/>
          <w:lang w:eastAsia="fr-FR"/>
        </w:rPr>
        <w:br/>
      </w:r>
      <w:r w:rsidR="000A5A3E">
        <w:rPr>
          <w:rFonts w:ascii="Verdana" w:eastAsia="Times New Roman" w:hAnsi="Verdana" w:cs="Times New Roman"/>
          <w:b/>
          <w:bCs/>
          <w:i/>
          <w:iCs/>
          <w:color w:val="303030"/>
          <w:sz w:val="18"/>
          <w:szCs w:val="18"/>
          <w:lang w:eastAsia="fr-FR"/>
        </w:rPr>
        <w:br/>
      </w:r>
      <w:r w:rsidRPr="00B0613F">
        <w:rPr>
          <w:rFonts w:ascii="Verdana" w:eastAsia="Times New Roman" w:hAnsi="Verdana" w:cs="Times New Roman"/>
          <w:b/>
          <w:bCs/>
          <w:i/>
          <w:iCs/>
          <w:color w:val="303030"/>
          <w:sz w:val="18"/>
          <w:szCs w:val="18"/>
          <w:lang w:eastAsia="fr-FR"/>
        </w:rPr>
        <w:t>=&gt; 0/1</w:t>
      </w:r>
    </w:p>
    <w:p w14:paraId="74453127" w14:textId="256DDCDE" w:rsidR="00C302D8" w:rsidRPr="00C302D8" w:rsidRDefault="00C302D8" w:rsidP="00C302D8">
      <w:pPr>
        <w:numPr>
          <w:ilvl w:val="0"/>
          <w:numId w:val="18"/>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sais coder mon propre adaptateur.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2 points]</w:t>
      </w:r>
      <w:r w:rsidRPr="00C302D8">
        <w:rPr>
          <w:rFonts w:ascii="Verdana" w:eastAsia="Times New Roman" w:hAnsi="Verdana" w:cs="Times New Roman"/>
          <w:color w:val="303030"/>
          <w:sz w:val="18"/>
          <w:szCs w:val="18"/>
          <w:lang w:eastAsia="fr-FR"/>
        </w:rPr>
        <w:br/>
      </w:r>
      <w:ins w:id="19"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155C77" w:rsidRPr="00906F94">
        <w:rPr>
          <w:rFonts w:ascii="Verdana" w:eastAsia="Times New Roman" w:hAnsi="Verdana" w:cs="Times New Roman"/>
          <w:b/>
          <w:bCs/>
          <w:i/>
          <w:iCs/>
          <w:sz w:val="18"/>
          <w:szCs w:val="18"/>
          <w:lang w:eastAsia="fr-FR"/>
        </w:rPr>
        <w:t xml:space="preserve">Utilisation de </w:t>
      </w:r>
      <w:proofErr w:type="spellStart"/>
      <w:r w:rsidR="00155C77" w:rsidRPr="00906F94">
        <w:rPr>
          <w:rFonts w:ascii="Verdana" w:eastAsia="Times New Roman" w:hAnsi="Verdana" w:cs="Times New Roman"/>
          <w:b/>
          <w:bCs/>
          <w:i/>
          <w:iCs/>
          <w:sz w:val="18"/>
          <w:szCs w:val="18"/>
          <w:lang w:eastAsia="fr-FR"/>
        </w:rPr>
        <w:t>ArrayAdapter</w:t>
      </w:r>
      <w:proofErr w:type="spellEnd"/>
      <w:r w:rsidR="00155C77" w:rsidRPr="00906F94">
        <w:rPr>
          <w:rFonts w:ascii="Verdana" w:eastAsia="Times New Roman" w:hAnsi="Verdana" w:cs="Times New Roman"/>
          <w:b/>
          <w:bCs/>
          <w:i/>
          <w:iCs/>
          <w:sz w:val="18"/>
          <w:szCs w:val="18"/>
          <w:lang w:eastAsia="fr-FR"/>
        </w:rPr>
        <w:t xml:space="preserve"> pour l'adaptation d'un </w:t>
      </w:r>
      <w:proofErr w:type="spellStart"/>
      <w:r w:rsidR="00155C77" w:rsidRPr="00906F94">
        <w:rPr>
          <w:rFonts w:ascii="Verdana" w:eastAsia="Times New Roman" w:hAnsi="Verdana" w:cs="Times New Roman"/>
          <w:b/>
          <w:bCs/>
          <w:i/>
          <w:iCs/>
          <w:sz w:val="18"/>
          <w:szCs w:val="18"/>
          <w:lang w:eastAsia="fr-FR"/>
        </w:rPr>
        <w:t>array</w:t>
      </w:r>
      <w:proofErr w:type="spellEnd"/>
      <w:r w:rsidR="00155C77" w:rsidRPr="00906F94">
        <w:rPr>
          <w:rFonts w:ascii="Verdana" w:eastAsia="Times New Roman" w:hAnsi="Verdana" w:cs="Times New Roman"/>
          <w:b/>
          <w:bCs/>
          <w:i/>
          <w:iCs/>
          <w:sz w:val="18"/>
          <w:szCs w:val="18"/>
          <w:lang w:eastAsia="fr-FR"/>
        </w:rPr>
        <w:t xml:space="preserve"> par exemple (</w:t>
      </w:r>
      <w:proofErr w:type="spellStart"/>
      <w:r w:rsidR="00155C77" w:rsidRPr="00906F94">
        <w:rPr>
          <w:rFonts w:ascii="Verdana" w:eastAsia="Times New Roman" w:hAnsi="Verdana" w:cs="Times New Roman"/>
          <w:b/>
          <w:bCs/>
          <w:i/>
          <w:iCs/>
          <w:sz w:val="18"/>
          <w:szCs w:val="18"/>
          <w:lang w:eastAsia="fr-FR"/>
        </w:rPr>
        <w:t>DeviceListAdapter</w:t>
      </w:r>
      <w:proofErr w:type="spellEnd"/>
      <w:r w:rsidR="00E30067" w:rsidRPr="00906F94">
        <w:rPr>
          <w:rFonts w:ascii="Verdana" w:eastAsia="Times New Roman" w:hAnsi="Verdana" w:cs="Times New Roman"/>
          <w:b/>
          <w:bCs/>
          <w:i/>
          <w:iCs/>
          <w:sz w:val="18"/>
          <w:szCs w:val="18"/>
          <w:lang w:eastAsia="fr-FR"/>
        </w:rPr>
        <w:t>)</w:t>
      </w:r>
      <w:r w:rsidRPr="00906F94">
        <w:rPr>
          <w:rFonts w:ascii="Verdana" w:eastAsia="Times New Roman" w:hAnsi="Verdana" w:cs="Times New Roman"/>
          <w:b/>
          <w:bCs/>
          <w:i/>
          <w:iCs/>
          <w:sz w:val="18"/>
          <w:szCs w:val="18"/>
          <w:lang w:eastAsia="fr-FR"/>
        </w:rPr>
        <w:br/>
      </w:r>
      <w:r w:rsidRPr="00C302D8">
        <w:rPr>
          <w:rFonts w:ascii="Verdana" w:eastAsia="Times New Roman" w:hAnsi="Verdana" w:cs="Times New Roman"/>
          <w:b/>
          <w:bCs/>
          <w:i/>
          <w:iCs/>
          <w:color w:val="303030"/>
          <w:sz w:val="18"/>
          <w:szCs w:val="18"/>
          <w:lang w:eastAsia="fr-FR"/>
        </w:rPr>
        <w:t>=&gt; 0/2</w:t>
      </w:r>
    </w:p>
    <w:p w14:paraId="1D7BA287" w14:textId="77777777" w:rsidR="00C302D8" w:rsidRPr="00C302D8" w:rsidRDefault="00C302D8" w:rsidP="00C302D8">
      <w:pPr>
        <w:numPr>
          <w:ilvl w:val="0"/>
          <w:numId w:val="19"/>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lastRenderedPageBreak/>
        <w:t>Je maîtrise l’usage des fragments.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2 points]</w:t>
      </w:r>
      <w:r w:rsidRPr="00C302D8">
        <w:rPr>
          <w:rFonts w:ascii="Verdana" w:eastAsia="Times New Roman" w:hAnsi="Verdana" w:cs="Times New Roman"/>
          <w:color w:val="303030"/>
          <w:sz w:val="18"/>
          <w:szCs w:val="18"/>
          <w:lang w:eastAsia="fr-FR"/>
        </w:rPr>
        <w:br/>
      </w:r>
      <w:ins w:id="20"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Pr="00B60C15">
        <w:rPr>
          <w:rFonts w:ascii="Verdana" w:eastAsia="Times New Roman" w:hAnsi="Verdana" w:cs="Times New Roman"/>
          <w:b/>
          <w:bCs/>
          <w:i/>
          <w:iCs/>
          <w:color w:val="FF0000"/>
          <w:sz w:val="18"/>
          <w:szCs w:val="18"/>
          <w:lang w:eastAsia="fr-FR"/>
        </w:rPr>
        <w:t>Pas encore </w:t>
      </w:r>
      <w:bookmarkStart w:id="21" w:name="_GoBack"/>
      <w:bookmarkEnd w:id="21"/>
      <w:r w:rsidRPr="00C302D8">
        <w:rPr>
          <w:rFonts w:ascii="Verdana" w:eastAsia="Times New Roman" w:hAnsi="Verdana" w:cs="Times New Roman"/>
          <w:b/>
          <w:bCs/>
          <w:i/>
          <w:iCs/>
          <w:color w:val="303030"/>
          <w:sz w:val="18"/>
          <w:szCs w:val="18"/>
          <w:lang w:eastAsia="fr-FR"/>
        </w:rPr>
        <w:br/>
        <w:t>=&gt; 0/2</w:t>
      </w:r>
    </w:p>
    <w:p w14:paraId="2B16C42D" w14:textId="187AA086" w:rsidR="00C302D8" w:rsidRPr="00C302D8" w:rsidRDefault="00C302D8" w:rsidP="00C302D8">
      <w:pPr>
        <w:numPr>
          <w:ilvl w:val="0"/>
          <w:numId w:val="20"/>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Je maîtrise l’utilisation de Git.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1 point]</w:t>
      </w:r>
      <w:r w:rsidRPr="00C302D8">
        <w:rPr>
          <w:rFonts w:ascii="Verdana" w:eastAsia="Times New Roman" w:hAnsi="Verdana" w:cs="Times New Roman"/>
          <w:color w:val="303030"/>
          <w:sz w:val="18"/>
          <w:szCs w:val="18"/>
          <w:lang w:eastAsia="fr-FR"/>
        </w:rPr>
        <w:br/>
      </w:r>
      <w:ins w:id="22"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CE5FE8">
        <w:rPr>
          <w:rFonts w:ascii="Verdana" w:eastAsia="Times New Roman" w:hAnsi="Verdana" w:cs="Times New Roman"/>
          <w:b/>
          <w:bCs/>
          <w:i/>
          <w:iCs/>
          <w:color w:val="303030"/>
          <w:sz w:val="18"/>
          <w:szCs w:val="18"/>
          <w:lang w:eastAsia="fr-FR"/>
        </w:rPr>
        <w:t>Nous avons utilisé Git tout au long du projet afin de toujours garder la dernière version du projet en ligne et de pouvoir travailler de notre côté à tout moment.</w:t>
      </w:r>
      <w:r w:rsidRPr="00C302D8">
        <w:rPr>
          <w:rFonts w:ascii="Verdana" w:eastAsia="Times New Roman" w:hAnsi="Verdana" w:cs="Times New Roman"/>
          <w:b/>
          <w:bCs/>
          <w:i/>
          <w:iCs/>
          <w:color w:val="303030"/>
          <w:sz w:val="18"/>
          <w:szCs w:val="18"/>
          <w:lang w:eastAsia="fr-FR"/>
        </w:rPr>
        <w:br/>
        <w:t>=&gt; 0/1</w:t>
      </w:r>
    </w:p>
    <w:p w14:paraId="2370AF7E" w14:textId="77777777" w:rsidR="00C302D8" w:rsidRPr="00C302D8" w:rsidRDefault="00C302D8" w:rsidP="00C302D8">
      <w:pPr>
        <w:shd w:val="clear" w:color="auto" w:fill="FFFFFF"/>
        <w:spacing w:after="150" w:line="240" w:lineRule="auto"/>
        <w:outlineLvl w:val="0"/>
        <w:rPr>
          <w:rFonts w:ascii="Trebuchet MS" w:eastAsia="Times New Roman" w:hAnsi="Trebuchet MS" w:cs="Times New Roman"/>
          <w:b/>
          <w:bCs/>
          <w:color w:val="555555"/>
          <w:kern w:val="36"/>
          <w:sz w:val="30"/>
          <w:szCs w:val="30"/>
          <w:lang w:eastAsia="fr-FR"/>
        </w:rPr>
      </w:pPr>
      <w:bookmarkStart w:id="23" w:name="Application-020"/>
      <w:bookmarkEnd w:id="23"/>
      <w:r w:rsidRPr="00C302D8">
        <w:rPr>
          <w:rFonts w:ascii="Trebuchet MS" w:eastAsia="Times New Roman" w:hAnsi="Trebuchet MS" w:cs="Times New Roman"/>
          <w:b/>
          <w:bCs/>
          <w:color w:val="555555"/>
          <w:kern w:val="36"/>
          <w:sz w:val="30"/>
          <w:szCs w:val="30"/>
          <w:lang w:eastAsia="fr-FR"/>
        </w:rPr>
        <w:t>Application : 0/20</w:t>
      </w:r>
    </w:p>
    <w:p w14:paraId="350930A4" w14:textId="43EAD88A" w:rsidR="00C302D8" w:rsidRPr="00C302D8" w:rsidRDefault="00C302D8" w:rsidP="00C302D8">
      <w:pPr>
        <w:numPr>
          <w:ilvl w:val="0"/>
          <w:numId w:val="21"/>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Mon application présente un intérêt à être publié sur le store.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5 points]</w:t>
      </w:r>
      <w:r w:rsidRPr="00C302D8">
        <w:rPr>
          <w:rFonts w:ascii="Verdana" w:eastAsia="Times New Roman" w:hAnsi="Verdana" w:cs="Times New Roman"/>
          <w:color w:val="303030"/>
          <w:sz w:val="18"/>
          <w:szCs w:val="18"/>
          <w:lang w:eastAsia="fr-FR"/>
        </w:rPr>
        <w:br/>
      </w:r>
      <w:ins w:id="24"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E76F75">
        <w:rPr>
          <w:rFonts w:ascii="Verdana" w:eastAsia="Times New Roman" w:hAnsi="Verdana" w:cs="Times New Roman"/>
          <w:b/>
          <w:bCs/>
          <w:i/>
          <w:iCs/>
          <w:color w:val="303030"/>
          <w:sz w:val="18"/>
          <w:szCs w:val="18"/>
          <w:lang w:eastAsia="fr-FR"/>
        </w:rPr>
        <w:t xml:space="preserve">De nombreux jeux de pendu existes déjà sur le store. Cependant, </w:t>
      </w:r>
      <w:r w:rsidR="00270407">
        <w:rPr>
          <w:rFonts w:ascii="Verdana" w:eastAsia="Times New Roman" w:hAnsi="Verdana" w:cs="Times New Roman"/>
          <w:b/>
          <w:bCs/>
          <w:i/>
          <w:iCs/>
          <w:color w:val="303030"/>
          <w:sz w:val="18"/>
          <w:szCs w:val="18"/>
          <w:lang w:eastAsia="fr-FR"/>
        </w:rPr>
        <w:t>nous n'</w:t>
      </w:r>
      <w:r w:rsidR="00FE4A95">
        <w:rPr>
          <w:rFonts w:ascii="Verdana" w:eastAsia="Times New Roman" w:hAnsi="Verdana" w:cs="Times New Roman"/>
          <w:b/>
          <w:bCs/>
          <w:i/>
          <w:iCs/>
          <w:color w:val="303030"/>
          <w:sz w:val="18"/>
          <w:szCs w:val="18"/>
          <w:lang w:eastAsia="fr-FR"/>
        </w:rPr>
        <w:t xml:space="preserve">en </w:t>
      </w:r>
      <w:r w:rsidR="00270407">
        <w:rPr>
          <w:rFonts w:ascii="Verdana" w:eastAsia="Times New Roman" w:hAnsi="Verdana" w:cs="Times New Roman"/>
          <w:b/>
          <w:bCs/>
          <w:i/>
          <w:iCs/>
          <w:color w:val="303030"/>
          <w:sz w:val="18"/>
          <w:szCs w:val="18"/>
          <w:lang w:eastAsia="fr-FR"/>
        </w:rPr>
        <w:t xml:space="preserve">avons trouvé aucun </w:t>
      </w:r>
      <w:r w:rsidR="00FE4A95">
        <w:rPr>
          <w:rFonts w:ascii="Verdana" w:eastAsia="Times New Roman" w:hAnsi="Verdana" w:cs="Times New Roman"/>
          <w:b/>
          <w:bCs/>
          <w:i/>
          <w:iCs/>
          <w:color w:val="303030"/>
          <w:sz w:val="18"/>
          <w:szCs w:val="18"/>
          <w:lang w:eastAsia="fr-FR"/>
        </w:rPr>
        <w:t>permettant de jouer avec vos amis sur plusieurs appareils en même temps grâce à une connexion Bluetooth</w:t>
      </w:r>
      <w:r w:rsidR="009C2B5A">
        <w:rPr>
          <w:rFonts w:ascii="Verdana" w:eastAsia="Times New Roman" w:hAnsi="Verdana" w:cs="Times New Roman"/>
          <w:b/>
          <w:bCs/>
          <w:i/>
          <w:iCs/>
          <w:color w:val="303030"/>
          <w:sz w:val="18"/>
          <w:szCs w:val="18"/>
          <w:lang w:eastAsia="fr-FR"/>
        </w:rPr>
        <w:t>.</w:t>
      </w:r>
      <w:r w:rsidRPr="00C302D8">
        <w:rPr>
          <w:rFonts w:ascii="Verdana" w:eastAsia="Times New Roman" w:hAnsi="Verdana" w:cs="Times New Roman"/>
          <w:b/>
          <w:bCs/>
          <w:i/>
          <w:iCs/>
          <w:color w:val="303030"/>
          <w:sz w:val="18"/>
          <w:szCs w:val="18"/>
          <w:lang w:eastAsia="fr-FR"/>
        </w:rPr>
        <w:br/>
        <w:t>=&gt; 0/5</w:t>
      </w:r>
    </w:p>
    <w:p w14:paraId="3C9BE270" w14:textId="26E7D21B" w:rsidR="00C302D8" w:rsidRPr="00C302D8" w:rsidRDefault="00C302D8" w:rsidP="00C302D8">
      <w:pPr>
        <w:numPr>
          <w:ilvl w:val="0"/>
          <w:numId w:val="22"/>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Mon application fonctionne de manière à être utilisée par le public. [</w:t>
      </w:r>
      <w:proofErr w:type="gramStart"/>
      <w:r w:rsidRPr="00C302D8">
        <w:rPr>
          <w:rFonts w:ascii="Verdana" w:eastAsia="Times New Roman" w:hAnsi="Verdana" w:cs="Times New Roman"/>
          <w:color w:val="303030"/>
          <w:sz w:val="18"/>
          <w:szCs w:val="18"/>
          <w:lang w:eastAsia="fr-FR"/>
        </w:rPr>
        <w:t>sur</w:t>
      </w:r>
      <w:proofErr w:type="gramEnd"/>
      <w:r w:rsidRPr="00C302D8">
        <w:rPr>
          <w:rFonts w:ascii="Verdana" w:eastAsia="Times New Roman" w:hAnsi="Verdana" w:cs="Times New Roman"/>
          <w:color w:val="303030"/>
          <w:sz w:val="18"/>
          <w:szCs w:val="18"/>
          <w:lang w:eastAsia="fr-FR"/>
        </w:rPr>
        <w:t xml:space="preserve"> 5 points]</w:t>
      </w:r>
      <w:r w:rsidRPr="00C302D8">
        <w:rPr>
          <w:rFonts w:ascii="Verdana" w:eastAsia="Times New Roman" w:hAnsi="Verdana" w:cs="Times New Roman"/>
          <w:color w:val="303030"/>
          <w:sz w:val="18"/>
          <w:szCs w:val="18"/>
          <w:lang w:eastAsia="fr-FR"/>
        </w:rPr>
        <w:br/>
      </w:r>
      <w:ins w:id="25"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2B717C">
        <w:rPr>
          <w:rFonts w:ascii="Verdana" w:eastAsia="Times New Roman" w:hAnsi="Verdana" w:cs="Times New Roman"/>
          <w:b/>
          <w:bCs/>
          <w:i/>
          <w:iCs/>
          <w:color w:val="303030"/>
          <w:sz w:val="18"/>
          <w:szCs w:val="18"/>
          <w:lang w:eastAsia="fr-FR"/>
        </w:rPr>
        <w:t>C'est un jeu simple que tout le monde connaît et peut utiliser que ce soit seul ou à plusieurs sans perdre de temps à chercher les fonctionnalités car elles sont intuitives.</w:t>
      </w:r>
      <w:r w:rsidRPr="00C302D8">
        <w:rPr>
          <w:rFonts w:ascii="Verdana" w:eastAsia="Times New Roman" w:hAnsi="Verdana" w:cs="Times New Roman"/>
          <w:b/>
          <w:bCs/>
          <w:i/>
          <w:iCs/>
          <w:color w:val="303030"/>
          <w:sz w:val="18"/>
          <w:szCs w:val="18"/>
          <w:lang w:eastAsia="fr-FR"/>
        </w:rPr>
        <w:br/>
        <w:t>=&gt; 0/5</w:t>
      </w:r>
    </w:p>
    <w:p w14:paraId="434ABAE1" w14:textId="7202BCF0" w:rsidR="00C302D8" w:rsidRPr="00C302D8" w:rsidRDefault="00C302D8" w:rsidP="00C302D8">
      <w:pPr>
        <w:numPr>
          <w:ilvl w:val="0"/>
          <w:numId w:val="23"/>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Mon application utilise des contraintes spécifiées lors du choix du projet. [sur 5 points]</w:t>
      </w:r>
      <w:r w:rsidRPr="00C302D8">
        <w:rPr>
          <w:rFonts w:ascii="Verdana" w:eastAsia="Times New Roman" w:hAnsi="Verdana" w:cs="Times New Roman"/>
          <w:color w:val="303030"/>
          <w:sz w:val="18"/>
          <w:szCs w:val="18"/>
          <w:lang w:eastAsia="fr-FR"/>
        </w:rPr>
        <w:br/>
      </w:r>
      <w:ins w:id="26"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B272DC">
        <w:rPr>
          <w:rFonts w:ascii="Verdana" w:eastAsia="Times New Roman" w:hAnsi="Verdana" w:cs="Times New Roman"/>
          <w:b/>
          <w:bCs/>
          <w:i/>
          <w:iCs/>
          <w:color w:val="303030"/>
          <w:sz w:val="18"/>
          <w:szCs w:val="18"/>
          <w:lang w:eastAsia="fr-FR"/>
        </w:rPr>
        <w:t>Nous utilisons une connexion Bluetooth afin de jouer en multijoueur</w:t>
      </w:r>
      <w:r w:rsidR="00394625">
        <w:rPr>
          <w:rFonts w:ascii="Verdana" w:eastAsia="Times New Roman" w:hAnsi="Verdana" w:cs="Times New Roman"/>
          <w:b/>
          <w:bCs/>
          <w:i/>
          <w:iCs/>
          <w:color w:val="303030"/>
          <w:sz w:val="18"/>
          <w:szCs w:val="18"/>
          <w:lang w:eastAsia="fr-FR"/>
        </w:rPr>
        <w:t xml:space="preserve"> et cela fait partie des contraintes spécifiées lors du choix du projet.</w:t>
      </w:r>
      <w:r w:rsidRPr="00C302D8">
        <w:rPr>
          <w:rFonts w:ascii="Verdana" w:eastAsia="Times New Roman" w:hAnsi="Verdana" w:cs="Times New Roman"/>
          <w:b/>
          <w:bCs/>
          <w:i/>
          <w:iCs/>
          <w:color w:val="303030"/>
          <w:sz w:val="18"/>
          <w:szCs w:val="18"/>
          <w:lang w:eastAsia="fr-FR"/>
        </w:rPr>
        <w:br/>
        <w:t>=&gt; 0/5</w:t>
      </w:r>
    </w:p>
    <w:p w14:paraId="24F01B90" w14:textId="4532A5CC" w:rsidR="00C302D8" w:rsidRPr="00C302D8" w:rsidRDefault="00C302D8" w:rsidP="00C302D8">
      <w:pPr>
        <w:numPr>
          <w:ilvl w:val="0"/>
          <w:numId w:val="24"/>
        </w:numPr>
        <w:shd w:val="clear" w:color="auto" w:fill="FFFFFF"/>
        <w:spacing w:before="100" w:beforeAutospacing="1" w:after="100" w:afterAutospacing="1" w:line="240" w:lineRule="auto"/>
        <w:rPr>
          <w:rFonts w:ascii="Verdana" w:eastAsia="Times New Roman" w:hAnsi="Verdana" w:cs="Times New Roman"/>
          <w:color w:val="303030"/>
          <w:sz w:val="18"/>
          <w:szCs w:val="18"/>
          <w:lang w:eastAsia="fr-FR"/>
        </w:rPr>
      </w:pPr>
      <w:r w:rsidRPr="00C302D8">
        <w:rPr>
          <w:rFonts w:ascii="Verdana" w:eastAsia="Times New Roman" w:hAnsi="Verdana" w:cs="Times New Roman"/>
          <w:color w:val="303030"/>
          <w:sz w:val="18"/>
          <w:szCs w:val="18"/>
          <w:lang w:eastAsia="fr-FR"/>
        </w:rPr>
        <w:t>Mon application utilise les contraintes à bon escient. [sur 5 points]</w:t>
      </w:r>
      <w:r w:rsidRPr="00C302D8">
        <w:rPr>
          <w:rFonts w:ascii="Verdana" w:eastAsia="Times New Roman" w:hAnsi="Verdana" w:cs="Times New Roman"/>
          <w:color w:val="303030"/>
          <w:sz w:val="18"/>
          <w:szCs w:val="18"/>
          <w:lang w:eastAsia="fr-FR"/>
        </w:rPr>
        <w:br/>
      </w:r>
      <w:ins w:id="27" w:author="Unknown">
        <w:r w:rsidRPr="00C302D8">
          <w:rPr>
            <w:rFonts w:ascii="Verdana" w:eastAsia="Times New Roman" w:hAnsi="Verdana" w:cs="Times New Roman"/>
            <w:b/>
            <w:bCs/>
            <w:color w:val="303030"/>
            <w:sz w:val="18"/>
            <w:szCs w:val="18"/>
            <w:lang w:eastAsia="fr-FR"/>
          </w:rPr>
          <w:t>PREUVE :</w:t>
        </w:r>
      </w:ins>
      <w:r w:rsidRPr="00C302D8">
        <w:rPr>
          <w:rFonts w:ascii="Verdana" w:eastAsia="Times New Roman" w:hAnsi="Verdana" w:cs="Times New Roman"/>
          <w:color w:val="303030"/>
          <w:sz w:val="18"/>
          <w:szCs w:val="18"/>
          <w:lang w:eastAsia="fr-FR"/>
        </w:rPr>
        <w:br/>
      </w:r>
      <w:r w:rsidR="00634DB8">
        <w:rPr>
          <w:rFonts w:ascii="Verdana" w:eastAsia="Times New Roman" w:hAnsi="Verdana" w:cs="Times New Roman"/>
          <w:b/>
          <w:bCs/>
          <w:i/>
          <w:iCs/>
          <w:color w:val="303030"/>
          <w:sz w:val="18"/>
          <w:szCs w:val="18"/>
          <w:lang w:eastAsia="fr-FR"/>
        </w:rPr>
        <w:t>La connexion n'est utilisée que lorsque le joueur souhaite jouer en multijoueur avec ses amis et nous n'avons pas ajoutés d'autres contraintes comme l'accéléromètre, le gyroscope, l'appareil photo ou la localisation car nous n'en avions aucunement besoin pour notre application et cela l'aurait rendu plus lourde et donc moins simple d'utilisation alors que nous cherchons à atteindre le plus de personnes possibles comme nous l'avons fait avec le choix du SDK</w:t>
      </w:r>
      <w:r w:rsidR="00623582">
        <w:rPr>
          <w:rFonts w:ascii="Verdana" w:eastAsia="Times New Roman" w:hAnsi="Verdana" w:cs="Times New Roman"/>
          <w:b/>
          <w:bCs/>
          <w:i/>
          <w:iCs/>
          <w:color w:val="303030"/>
          <w:sz w:val="18"/>
          <w:szCs w:val="18"/>
          <w:lang w:eastAsia="fr-FR"/>
        </w:rPr>
        <w:t xml:space="preserve"> le plus bas possible.</w:t>
      </w:r>
      <w:r w:rsidRPr="00C302D8">
        <w:rPr>
          <w:rFonts w:ascii="Verdana" w:eastAsia="Times New Roman" w:hAnsi="Verdana" w:cs="Times New Roman"/>
          <w:b/>
          <w:bCs/>
          <w:i/>
          <w:iCs/>
          <w:color w:val="303030"/>
          <w:sz w:val="18"/>
          <w:szCs w:val="18"/>
          <w:lang w:eastAsia="fr-FR"/>
        </w:rPr>
        <w:br/>
        <w:t>=&gt; 0/5</w:t>
      </w:r>
    </w:p>
    <w:p w14:paraId="2E18BDFD" w14:textId="77777777" w:rsidR="004449F0" w:rsidRDefault="004449F0"/>
    <w:sectPr w:rsidR="004449F0" w:rsidSect="00A56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8C8"/>
    <w:multiLevelType w:val="multilevel"/>
    <w:tmpl w:val="124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A9B"/>
    <w:multiLevelType w:val="multilevel"/>
    <w:tmpl w:val="648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389F"/>
    <w:multiLevelType w:val="multilevel"/>
    <w:tmpl w:val="C9E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57F05"/>
    <w:multiLevelType w:val="multilevel"/>
    <w:tmpl w:val="7E9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107AA"/>
    <w:multiLevelType w:val="multilevel"/>
    <w:tmpl w:val="50C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C7957"/>
    <w:multiLevelType w:val="multilevel"/>
    <w:tmpl w:val="BED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C0DDC"/>
    <w:multiLevelType w:val="multilevel"/>
    <w:tmpl w:val="D68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8217A"/>
    <w:multiLevelType w:val="multilevel"/>
    <w:tmpl w:val="0C6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3F24"/>
    <w:multiLevelType w:val="multilevel"/>
    <w:tmpl w:val="0D9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B21BC"/>
    <w:multiLevelType w:val="multilevel"/>
    <w:tmpl w:val="A40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0381E"/>
    <w:multiLevelType w:val="multilevel"/>
    <w:tmpl w:val="3EC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62D53"/>
    <w:multiLevelType w:val="multilevel"/>
    <w:tmpl w:val="FD06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7565"/>
    <w:multiLevelType w:val="multilevel"/>
    <w:tmpl w:val="C8F4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26F2B"/>
    <w:multiLevelType w:val="multilevel"/>
    <w:tmpl w:val="04C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A0F29"/>
    <w:multiLevelType w:val="multilevel"/>
    <w:tmpl w:val="735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A56EA"/>
    <w:multiLevelType w:val="multilevel"/>
    <w:tmpl w:val="352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D1FC9"/>
    <w:multiLevelType w:val="multilevel"/>
    <w:tmpl w:val="422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D3810"/>
    <w:multiLevelType w:val="multilevel"/>
    <w:tmpl w:val="093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96C4B"/>
    <w:multiLevelType w:val="multilevel"/>
    <w:tmpl w:val="725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00CE0"/>
    <w:multiLevelType w:val="multilevel"/>
    <w:tmpl w:val="238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24E15"/>
    <w:multiLevelType w:val="multilevel"/>
    <w:tmpl w:val="8CE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E36DE"/>
    <w:multiLevelType w:val="multilevel"/>
    <w:tmpl w:val="664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23E6"/>
    <w:multiLevelType w:val="multilevel"/>
    <w:tmpl w:val="D9F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C79E6"/>
    <w:multiLevelType w:val="multilevel"/>
    <w:tmpl w:val="6B2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1"/>
  </w:num>
  <w:num w:numId="4">
    <w:abstractNumId w:val="21"/>
  </w:num>
  <w:num w:numId="5">
    <w:abstractNumId w:val="16"/>
  </w:num>
  <w:num w:numId="6">
    <w:abstractNumId w:val="23"/>
  </w:num>
  <w:num w:numId="7">
    <w:abstractNumId w:val="9"/>
  </w:num>
  <w:num w:numId="8">
    <w:abstractNumId w:val="7"/>
  </w:num>
  <w:num w:numId="9">
    <w:abstractNumId w:val="2"/>
  </w:num>
  <w:num w:numId="10">
    <w:abstractNumId w:val="3"/>
  </w:num>
  <w:num w:numId="11">
    <w:abstractNumId w:val="10"/>
  </w:num>
  <w:num w:numId="12">
    <w:abstractNumId w:val="6"/>
  </w:num>
  <w:num w:numId="13">
    <w:abstractNumId w:val="15"/>
  </w:num>
  <w:num w:numId="14">
    <w:abstractNumId w:val="1"/>
  </w:num>
  <w:num w:numId="15">
    <w:abstractNumId w:val="22"/>
  </w:num>
  <w:num w:numId="16">
    <w:abstractNumId w:val="0"/>
  </w:num>
  <w:num w:numId="17">
    <w:abstractNumId w:val="19"/>
  </w:num>
  <w:num w:numId="18">
    <w:abstractNumId w:val="18"/>
  </w:num>
  <w:num w:numId="19">
    <w:abstractNumId w:val="8"/>
  </w:num>
  <w:num w:numId="20">
    <w:abstractNumId w:val="4"/>
  </w:num>
  <w:num w:numId="21">
    <w:abstractNumId w:val="13"/>
  </w:num>
  <w:num w:numId="22">
    <w:abstractNumId w:val="12"/>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92"/>
    <w:rsid w:val="000079AE"/>
    <w:rsid w:val="000256D3"/>
    <w:rsid w:val="000719A1"/>
    <w:rsid w:val="00097E29"/>
    <w:rsid w:val="000A5A3E"/>
    <w:rsid w:val="000B1ADE"/>
    <w:rsid w:val="000C561F"/>
    <w:rsid w:val="000D4E39"/>
    <w:rsid w:val="000E3D52"/>
    <w:rsid w:val="00155C77"/>
    <w:rsid w:val="001904A8"/>
    <w:rsid w:val="001A5475"/>
    <w:rsid w:val="001C094C"/>
    <w:rsid w:val="001C49A5"/>
    <w:rsid w:val="002044AB"/>
    <w:rsid w:val="002226A9"/>
    <w:rsid w:val="00263614"/>
    <w:rsid w:val="00270407"/>
    <w:rsid w:val="002705AB"/>
    <w:rsid w:val="00281BDF"/>
    <w:rsid w:val="002A3A18"/>
    <w:rsid w:val="002B3906"/>
    <w:rsid w:val="002B717C"/>
    <w:rsid w:val="0030629E"/>
    <w:rsid w:val="00354FDB"/>
    <w:rsid w:val="0035669E"/>
    <w:rsid w:val="00394625"/>
    <w:rsid w:val="003A7753"/>
    <w:rsid w:val="003C0470"/>
    <w:rsid w:val="003C2328"/>
    <w:rsid w:val="003C5D63"/>
    <w:rsid w:val="003D7C92"/>
    <w:rsid w:val="003F4B96"/>
    <w:rsid w:val="004449F0"/>
    <w:rsid w:val="00455A5F"/>
    <w:rsid w:val="004A0FA6"/>
    <w:rsid w:val="004D6F5D"/>
    <w:rsid w:val="004E43E7"/>
    <w:rsid w:val="00544A09"/>
    <w:rsid w:val="005703AD"/>
    <w:rsid w:val="00570AFF"/>
    <w:rsid w:val="00571D87"/>
    <w:rsid w:val="005A3D74"/>
    <w:rsid w:val="006045D6"/>
    <w:rsid w:val="00612D5B"/>
    <w:rsid w:val="00623582"/>
    <w:rsid w:val="00634DB8"/>
    <w:rsid w:val="00672EE9"/>
    <w:rsid w:val="00675E1B"/>
    <w:rsid w:val="006B011F"/>
    <w:rsid w:val="006B1B9A"/>
    <w:rsid w:val="006C675D"/>
    <w:rsid w:val="006E33AE"/>
    <w:rsid w:val="00720354"/>
    <w:rsid w:val="00721CEB"/>
    <w:rsid w:val="00732F42"/>
    <w:rsid w:val="00775714"/>
    <w:rsid w:val="007920F2"/>
    <w:rsid w:val="007956A5"/>
    <w:rsid w:val="007C3972"/>
    <w:rsid w:val="007F566C"/>
    <w:rsid w:val="008010C3"/>
    <w:rsid w:val="008109DD"/>
    <w:rsid w:val="008113E1"/>
    <w:rsid w:val="008565E7"/>
    <w:rsid w:val="008A3653"/>
    <w:rsid w:val="008B63DC"/>
    <w:rsid w:val="00901D39"/>
    <w:rsid w:val="00906F94"/>
    <w:rsid w:val="00907F66"/>
    <w:rsid w:val="00925E16"/>
    <w:rsid w:val="00943288"/>
    <w:rsid w:val="00943EAB"/>
    <w:rsid w:val="0095066D"/>
    <w:rsid w:val="009540F9"/>
    <w:rsid w:val="009711DF"/>
    <w:rsid w:val="0098361E"/>
    <w:rsid w:val="009A252E"/>
    <w:rsid w:val="009A40FF"/>
    <w:rsid w:val="009A75E0"/>
    <w:rsid w:val="009B7210"/>
    <w:rsid w:val="009B7DAC"/>
    <w:rsid w:val="009C2B5A"/>
    <w:rsid w:val="00A002DF"/>
    <w:rsid w:val="00A008DF"/>
    <w:rsid w:val="00A1081E"/>
    <w:rsid w:val="00A27C6B"/>
    <w:rsid w:val="00A56BAF"/>
    <w:rsid w:val="00AA561A"/>
    <w:rsid w:val="00AB32E1"/>
    <w:rsid w:val="00AE5450"/>
    <w:rsid w:val="00B0613F"/>
    <w:rsid w:val="00B272DC"/>
    <w:rsid w:val="00B50978"/>
    <w:rsid w:val="00B5258F"/>
    <w:rsid w:val="00B53850"/>
    <w:rsid w:val="00B60C15"/>
    <w:rsid w:val="00B63592"/>
    <w:rsid w:val="00B7201E"/>
    <w:rsid w:val="00B77A6A"/>
    <w:rsid w:val="00BF016E"/>
    <w:rsid w:val="00C302D8"/>
    <w:rsid w:val="00CB58B9"/>
    <w:rsid w:val="00CE5FE8"/>
    <w:rsid w:val="00CE6653"/>
    <w:rsid w:val="00CF5E47"/>
    <w:rsid w:val="00D16913"/>
    <w:rsid w:val="00D20487"/>
    <w:rsid w:val="00D2079F"/>
    <w:rsid w:val="00D25D2E"/>
    <w:rsid w:val="00D32DCB"/>
    <w:rsid w:val="00D42DAA"/>
    <w:rsid w:val="00D56777"/>
    <w:rsid w:val="00DD2F4E"/>
    <w:rsid w:val="00E15279"/>
    <w:rsid w:val="00E15BDB"/>
    <w:rsid w:val="00E30067"/>
    <w:rsid w:val="00E32642"/>
    <w:rsid w:val="00E47050"/>
    <w:rsid w:val="00E67BC3"/>
    <w:rsid w:val="00E76F75"/>
    <w:rsid w:val="00EC17EE"/>
    <w:rsid w:val="00EE4FA2"/>
    <w:rsid w:val="00F0329C"/>
    <w:rsid w:val="00F92D13"/>
    <w:rsid w:val="00FC0C2C"/>
    <w:rsid w:val="00FD19B5"/>
    <w:rsid w:val="00FE4A95"/>
    <w:rsid w:val="00FF105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CDFB"/>
  <w15:chartTrackingRefBased/>
  <w15:docId w15:val="{E8F0D56F-5098-412F-AAF1-6385C25D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C302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2D8"/>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C302D8"/>
    <w:rPr>
      <w:b/>
      <w:bCs/>
    </w:rPr>
  </w:style>
  <w:style w:type="character" w:styleId="Accentuation">
    <w:name w:val="Emphasis"/>
    <w:basedOn w:val="Policepardfaut"/>
    <w:uiPriority w:val="20"/>
    <w:qFormat/>
    <w:rsid w:val="00C302D8"/>
    <w:rPr>
      <w:i/>
      <w:iCs/>
    </w:rPr>
  </w:style>
  <w:style w:type="paragraph" w:styleId="NormalWeb">
    <w:name w:val="Normal (Web)"/>
    <w:basedOn w:val="Normal"/>
    <w:uiPriority w:val="99"/>
    <w:semiHidden/>
    <w:unhideWhenUsed/>
    <w:rsid w:val="00C302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27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05AB"/>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15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3747">
      <w:bodyDiv w:val="1"/>
      <w:marLeft w:val="0"/>
      <w:marRight w:val="0"/>
      <w:marTop w:val="0"/>
      <w:marBottom w:val="0"/>
      <w:divBdr>
        <w:top w:val="none" w:sz="0" w:space="0" w:color="auto"/>
        <w:left w:val="none" w:sz="0" w:space="0" w:color="auto"/>
        <w:bottom w:val="none" w:sz="0" w:space="0" w:color="auto"/>
        <w:right w:val="none" w:sz="0" w:space="0" w:color="auto"/>
      </w:divBdr>
    </w:div>
    <w:div w:id="502280101">
      <w:bodyDiv w:val="1"/>
      <w:marLeft w:val="0"/>
      <w:marRight w:val="0"/>
      <w:marTop w:val="0"/>
      <w:marBottom w:val="0"/>
      <w:divBdr>
        <w:top w:val="none" w:sz="0" w:space="0" w:color="auto"/>
        <w:left w:val="none" w:sz="0" w:space="0" w:color="auto"/>
        <w:bottom w:val="none" w:sz="0" w:space="0" w:color="auto"/>
        <w:right w:val="none" w:sz="0" w:space="0" w:color="auto"/>
      </w:divBdr>
    </w:div>
    <w:div w:id="645479239">
      <w:bodyDiv w:val="1"/>
      <w:marLeft w:val="0"/>
      <w:marRight w:val="0"/>
      <w:marTop w:val="0"/>
      <w:marBottom w:val="0"/>
      <w:divBdr>
        <w:top w:val="none" w:sz="0" w:space="0" w:color="auto"/>
        <w:left w:val="none" w:sz="0" w:space="0" w:color="auto"/>
        <w:bottom w:val="none" w:sz="0" w:space="0" w:color="auto"/>
        <w:right w:val="none" w:sz="0" w:space="0" w:color="auto"/>
      </w:divBdr>
    </w:div>
    <w:div w:id="877081354">
      <w:bodyDiv w:val="1"/>
      <w:marLeft w:val="0"/>
      <w:marRight w:val="0"/>
      <w:marTop w:val="0"/>
      <w:marBottom w:val="0"/>
      <w:divBdr>
        <w:top w:val="none" w:sz="0" w:space="0" w:color="auto"/>
        <w:left w:val="none" w:sz="0" w:space="0" w:color="auto"/>
        <w:bottom w:val="none" w:sz="0" w:space="0" w:color="auto"/>
        <w:right w:val="none" w:sz="0" w:space="0" w:color="auto"/>
      </w:divBdr>
    </w:div>
    <w:div w:id="1335455354">
      <w:bodyDiv w:val="1"/>
      <w:marLeft w:val="0"/>
      <w:marRight w:val="0"/>
      <w:marTop w:val="0"/>
      <w:marBottom w:val="0"/>
      <w:divBdr>
        <w:top w:val="none" w:sz="0" w:space="0" w:color="auto"/>
        <w:left w:val="none" w:sz="0" w:space="0" w:color="auto"/>
        <w:bottom w:val="none" w:sz="0" w:space="0" w:color="auto"/>
        <w:right w:val="none" w:sz="0" w:space="0" w:color="auto"/>
      </w:divBdr>
    </w:div>
    <w:div w:id="1341423543">
      <w:bodyDiv w:val="1"/>
      <w:marLeft w:val="0"/>
      <w:marRight w:val="0"/>
      <w:marTop w:val="0"/>
      <w:marBottom w:val="0"/>
      <w:divBdr>
        <w:top w:val="none" w:sz="0" w:space="0" w:color="auto"/>
        <w:left w:val="none" w:sz="0" w:space="0" w:color="auto"/>
        <w:bottom w:val="none" w:sz="0" w:space="0" w:color="auto"/>
        <w:right w:val="none" w:sz="0" w:space="0" w:color="auto"/>
      </w:divBdr>
    </w:div>
    <w:div w:id="1627420746">
      <w:bodyDiv w:val="1"/>
      <w:marLeft w:val="0"/>
      <w:marRight w:val="0"/>
      <w:marTop w:val="0"/>
      <w:marBottom w:val="0"/>
      <w:divBdr>
        <w:top w:val="none" w:sz="0" w:space="0" w:color="auto"/>
        <w:left w:val="none" w:sz="0" w:space="0" w:color="auto"/>
        <w:bottom w:val="none" w:sz="0" w:space="0" w:color="auto"/>
        <w:right w:val="none" w:sz="0" w:space="0" w:color="auto"/>
      </w:divBdr>
    </w:div>
    <w:div w:id="1898709301">
      <w:bodyDiv w:val="1"/>
      <w:marLeft w:val="0"/>
      <w:marRight w:val="0"/>
      <w:marTop w:val="0"/>
      <w:marBottom w:val="0"/>
      <w:divBdr>
        <w:top w:val="none" w:sz="0" w:space="0" w:color="auto"/>
        <w:left w:val="none" w:sz="0" w:space="0" w:color="auto"/>
        <w:bottom w:val="none" w:sz="0" w:space="0" w:color="auto"/>
        <w:right w:val="none" w:sz="0" w:space="0" w:color="auto"/>
      </w:divBdr>
    </w:div>
    <w:div w:id="1986350420">
      <w:bodyDiv w:val="1"/>
      <w:marLeft w:val="0"/>
      <w:marRight w:val="0"/>
      <w:marTop w:val="0"/>
      <w:marBottom w:val="0"/>
      <w:divBdr>
        <w:top w:val="none" w:sz="0" w:space="0" w:color="auto"/>
        <w:left w:val="none" w:sz="0" w:space="0" w:color="auto"/>
        <w:bottom w:val="none" w:sz="0" w:space="0" w:color="auto"/>
        <w:right w:val="none" w:sz="0" w:space="0" w:color="auto"/>
      </w:divBdr>
    </w:div>
    <w:div w:id="21056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1282</Words>
  <Characters>7056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FRIZOT</dc:creator>
  <cp:keywords/>
  <dc:description/>
  <cp:lastModifiedBy>Mathis FRIZOT</cp:lastModifiedBy>
  <cp:revision>145</cp:revision>
  <dcterms:created xsi:type="dcterms:W3CDTF">2018-03-22T09:46:00Z</dcterms:created>
  <dcterms:modified xsi:type="dcterms:W3CDTF">2018-03-25T19:10:00Z</dcterms:modified>
</cp:coreProperties>
</file>